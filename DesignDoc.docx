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7F2D64C" w14:textId="77777777" w:rsidR="00355F27" w:rsidRDefault="002E4BFA">
      <w:pPr>
        <w:pStyle w:val="Normal1"/>
        <w:jc w:val="center"/>
      </w:pPr>
      <w:r>
        <w:rPr>
          <w:b/>
        </w:rPr>
        <w:t>Juke: Detailed Design Doc</w:t>
      </w:r>
    </w:p>
    <w:p w14:paraId="5A13DF80" w14:textId="77777777" w:rsidR="00355F27" w:rsidRDefault="00355F27">
      <w:pPr>
        <w:pStyle w:val="Normal1"/>
        <w:jc w:val="center"/>
      </w:pPr>
    </w:p>
    <w:p w14:paraId="47720CB0" w14:textId="77777777" w:rsidR="00355F27" w:rsidRDefault="002E4BFA">
      <w:pPr>
        <w:pStyle w:val="Normal1"/>
        <w:spacing w:line="335" w:lineRule="auto"/>
        <w:jc w:val="center"/>
      </w:pPr>
      <w:r>
        <w:rPr>
          <w:rFonts w:ascii="Consolas" w:eastAsia="Consolas" w:hAnsi="Consolas" w:cs="Consolas"/>
          <w:b/>
          <w:color w:val="333333"/>
          <w:sz w:val="18"/>
          <w:szCs w:val="18"/>
          <w:shd w:val="clear" w:color="auto" w:fill="F5F5F5"/>
        </w:rPr>
        <w:t xml:space="preserve">Rama Gosula gosula@usc.edu 30393 </w:t>
      </w:r>
      <w:r>
        <w:rPr>
          <w:rFonts w:ascii="Consolas" w:eastAsia="Consolas" w:hAnsi="Consolas" w:cs="Consolas"/>
          <w:b/>
          <w:color w:val="333333"/>
          <w:sz w:val="18"/>
          <w:szCs w:val="18"/>
          <w:shd w:val="clear" w:color="auto" w:fill="F5F5F5"/>
        </w:rPr>
        <w:br/>
        <w:t xml:space="preserve">Meghan Mehta Mehtam@usc.edu 30393 </w:t>
      </w:r>
      <w:r>
        <w:rPr>
          <w:rFonts w:ascii="Consolas" w:eastAsia="Consolas" w:hAnsi="Consolas" w:cs="Consolas"/>
          <w:b/>
          <w:color w:val="333333"/>
          <w:sz w:val="18"/>
          <w:szCs w:val="18"/>
          <w:shd w:val="clear" w:color="auto" w:fill="F5F5F5"/>
        </w:rPr>
        <w:br/>
        <w:t xml:space="preserve">Chris Cognetta Ccognett@usc.edu 30393 </w:t>
      </w:r>
      <w:r>
        <w:rPr>
          <w:rFonts w:ascii="Consolas" w:eastAsia="Consolas" w:hAnsi="Consolas" w:cs="Consolas"/>
          <w:b/>
          <w:color w:val="333333"/>
          <w:sz w:val="18"/>
          <w:szCs w:val="18"/>
          <w:shd w:val="clear" w:color="auto" w:fill="F5F5F5"/>
        </w:rPr>
        <w:br/>
        <w:t xml:space="preserve">Jason Roodman roodman@usc.edu 30393 </w:t>
      </w:r>
      <w:r>
        <w:rPr>
          <w:rFonts w:ascii="Consolas" w:eastAsia="Consolas" w:hAnsi="Consolas" w:cs="Consolas"/>
          <w:b/>
          <w:color w:val="333333"/>
          <w:sz w:val="18"/>
          <w:szCs w:val="18"/>
          <w:shd w:val="clear" w:color="auto" w:fill="F5F5F5"/>
        </w:rPr>
        <w:br/>
        <w:t>Nayha Kamboj nkamboj@usc.edu 26361</w:t>
      </w:r>
      <w:r>
        <w:rPr>
          <w:rFonts w:ascii="Consolas" w:eastAsia="Consolas" w:hAnsi="Consolas" w:cs="Consolas"/>
          <w:b/>
          <w:color w:val="333333"/>
          <w:sz w:val="18"/>
          <w:szCs w:val="18"/>
          <w:shd w:val="clear" w:color="auto" w:fill="F5F5F5"/>
        </w:rPr>
        <w:br/>
        <w:t>Katie Park Katiepar@usc.edu 30393</w:t>
      </w:r>
    </w:p>
    <w:p w14:paraId="7D5D97F2" w14:textId="77777777" w:rsidR="00355F27" w:rsidRDefault="00355F27">
      <w:pPr>
        <w:pStyle w:val="Normal1"/>
        <w:jc w:val="center"/>
      </w:pPr>
    </w:p>
    <w:p w14:paraId="0A9B2138" w14:textId="77777777" w:rsidR="00355F27" w:rsidRDefault="00355F27">
      <w:pPr>
        <w:pStyle w:val="Normal1"/>
        <w:jc w:val="center"/>
      </w:pPr>
    </w:p>
    <w:p w14:paraId="7C561005" w14:textId="77777777" w:rsidR="00355F27" w:rsidRDefault="002E4BFA">
      <w:pPr>
        <w:pStyle w:val="Normal1"/>
        <w:jc w:val="center"/>
      </w:pPr>
      <w:r>
        <w:rPr>
          <w:b/>
        </w:rPr>
        <w:t xml:space="preserve">Front End: </w:t>
      </w:r>
    </w:p>
    <w:p w14:paraId="0CB1963E" w14:textId="77777777" w:rsidR="00355F27" w:rsidRDefault="002E4BFA">
      <w:pPr>
        <w:pStyle w:val="Normal1"/>
        <w:jc w:val="center"/>
      </w:pPr>
      <w:r>
        <w:rPr>
          <w:noProof/>
        </w:rPr>
        <w:drawing>
          <wp:inline distT="114300" distB="114300" distL="114300" distR="114300" wp14:anchorId="698E57FB" wp14:editId="14D22834">
            <wp:extent cx="2964308" cy="3709988"/>
            <wp:effectExtent l="0" t="0" r="0" b="0"/>
            <wp:docPr id="1" name="image02.jpg" descr="20160327_154848.jpg"/>
            <wp:cNvGraphicFramePr/>
            <a:graphic xmlns:a="http://schemas.openxmlformats.org/drawingml/2006/main">
              <a:graphicData uri="http://schemas.openxmlformats.org/drawingml/2006/picture">
                <pic:pic xmlns:pic="http://schemas.openxmlformats.org/drawingml/2006/picture">
                  <pic:nvPicPr>
                    <pic:cNvPr id="0" name="image02.jpg" descr="20160327_154848.jpg"/>
                    <pic:cNvPicPr preferRelativeResize="0"/>
                  </pic:nvPicPr>
                  <pic:blipFill>
                    <a:blip r:embed="rId7"/>
                    <a:srcRect t="2985" b="21906"/>
                    <a:stretch>
                      <a:fillRect/>
                    </a:stretch>
                  </pic:blipFill>
                  <pic:spPr>
                    <a:xfrm>
                      <a:off x="0" y="0"/>
                      <a:ext cx="2964308" cy="3709988"/>
                    </a:xfrm>
                    <a:prstGeom prst="rect">
                      <a:avLst/>
                    </a:prstGeom>
                    <a:ln/>
                  </pic:spPr>
                </pic:pic>
              </a:graphicData>
            </a:graphic>
          </wp:inline>
        </w:drawing>
      </w:r>
      <w:r>
        <w:rPr>
          <w:noProof/>
        </w:rPr>
        <w:drawing>
          <wp:inline distT="114300" distB="114300" distL="114300" distR="114300" wp14:anchorId="5D5D1B92" wp14:editId="57F79138">
            <wp:extent cx="2896678" cy="3852863"/>
            <wp:effectExtent l="0" t="0" r="0" b="0"/>
            <wp:docPr id="2" name="image05.jpg" descr="20160327_141622.jpg"/>
            <wp:cNvGraphicFramePr/>
            <a:graphic xmlns:a="http://schemas.openxmlformats.org/drawingml/2006/main">
              <a:graphicData uri="http://schemas.openxmlformats.org/drawingml/2006/picture">
                <pic:pic xmlns:pic="http://schemas.openxmlformats.org/drawingml/2006/picture">
                  <pic:nvPicPr>
                    <pic:cNvPr id="0" name="image05.jpg" descr="20160327_141622.jpg"/>
                    <pic:cNvPicPr preferRelativeResize="0"/>
                  </pic:nvPicPr>
                  <pic:blipFill>
                    <a:blip r:embed="rId8"/>
                    <a:srcRect t="6519" b="18573"/>
                    <a:stretch>
                      <a:fillRect/>
                    </a:stretch>
                  </pic:blipFill>
                  <pic:spPr>
                    <a:xfrm>
                      <a:off x="0" y="0"/>
                      <a:ext cx="2896678" cy="3852863"/>
                    </a:xfrm>
                    <a:prstGeom prst="rect">
                      <a:avLst/>
                    </a:prstGeom>
                    <a:ln/>
                  </pic:spPr>
                </pic:pic>
              </a:graphicData>
            </a:graphic>
          </wp:inline>
        </w:drawing>
      </w:r>
    </w:p>
    <w:p w14:paraId="13DD76E8" w14:textId="77777777" w:rsidR="00355F27" w:rsidRDefault="002E4BFA">
      <w:pPr>
        <w:pStyle w:val="Normal1"/>
      </w:pPr>
      <w:r>
        <w:rPr>
          <w:b/>
        </w:rPr>
        <w:t>Generating songs:</w:t>
      </w:r>
    </w:p>
    <w:p w14:paraId="32276678" w14:textId="77777777" w:rsidR="00355F27" w:rsidRDefault="002E4BFA">
      <w:pPr>
        <w:pStyle w:val="Normal1"/>
        <w:ind w:left="720"/>
      </w:pPr>
      <w:r>
        <w:t>When selecting songs, the app will generate a list of all songs contained in the android Media file (retrieved using the Android Media Playback API) and those will be the general options for music. Clients can check off songs they want to add, and if that song already exists in the list, then it will count as an upvote.</w:t>
      </w:r>
    </w:p>
    <w:p w14:paraId="2C92C84F" w14:textId="77777777" w:rsidR="00355F27" w:rsidRDefault="00355F27">
      <w:pPr>
        <w:pStyle w:val="Normal1"/>
        <w:ind w:left="720"/>
      </w:pPr>
    </w:p>
    <w:p w14:paraId="161B59D1" w14:textId="77777777" w:rsidR="00355F27" w:rsidRDefault="002E4BFA">
      <w:pPr>
        <w:pStyle w:val="Normal1"/>
      </w:pPr>
      <w:r>
        <w:rPr>
          <w:b/>
        </w:rPr>
        <w:t>Generating playlist:</w:t>
      </w:r>
    </w:p>
    <w:p w14:paraId="3251559B" w14:textId="77777777" w:rsidR="00355F27" w:rsidRDefault="002E4BFA">
      <w:pPr>
        <w:pStyle w:val="Normal1"/>
        <w:ind w:left="720"/>
      </w:pPr>
      <w:r>
        <w:t>The playlist will organize based on the votes of the songs currently on the list. Scrolling up will show all previously played songs. A song can be re added immediately after it is played. These will pull from the played and toPlay arraylists described in the playlist class below</w:t>
      </w:r>
    </w:p>
    <w:p w14:paraId="754DFB5D" w14:textId="77777777" w:rsidR="00355F27" w:rsidRDefault="002E4BFA">
      <w:pPr>
        <w:pStyle w:val="Normal1"/>
      </w:pPr>
      <w:r>
        <w:rPr>
          <w:b/>
        </w:rPr>
        <w:t xml:space="preserve">QR Code: </w:t>
      </w:r>
    </w:p>
    <w:p w14:paraId="4BB119BE" w14:textId="77777777" w:rsidR="00355F27" w:rsidRDefault="002E4BFA">
      <w:pPr>
        <w:pStyle w:val="Normal1"/>
        <w:ind w:left="720"/>
      </w:pPr>
      <w:r>
        <w:lastRenderedPageBreak/>
        <w:t xml:space="preserve">We can develop and scan QR Code via the QR Droid Zapper library. </w:t>
      </w:r>
    </w:p>
    <w:p w14:paraId="64356AB5" w14:textId="77777777" w:rsidR="00355F27" w:rsidRDefault="002E4BFA">
      <w:pPr>
        <w:pStyle w:val="Normal1"/>
      </w:pPr>
      <w:r>
        <w:rPr>
          <w:b/>
        </w:rPr>
        <w:t>Location:</w:t>
      </w:r>
    </w:p>
    <w:p w14:paraId="704B960A" w14:textId="77777777" w:rsidR="00355F27" w:rsidRDefault="002E4BFA">
      <w:pPr>
        <w:pStyle w:val="Normal1"/>
        <w:ind w:firstLine="720"/>
      </w:pPr>
      <w:r>
        <w:t xml:space="preserve">We can use Google Play’s services location API to get the user’s last known location and compare all of the last known locations for all active users to compile a list of users that are nearby. </w:t>
      </w:r>
    </w:p>
    <w:p w14:paraId="1EC7FA3E" w14:textId="77777777" w:rsidR="00355F27" w:rsidRDefault="002E4BFA">
      <w:pPr>
        <w:pStyle w:val="Normal1"/>
        <w:jc w:val="center"/>
      </w:pPr>
      <w:r>
        <w:rPr>
          <w:noProof/>
        </w:rPr>
        <w:drawing>
          <wp:inline distT="114300" distB="114300" distL="114300" distR="114300" wp14:anchorId="4F8B01BC" wp14:editId="22CE74D2">
            <wp:extent cx="3709988" cy="5310582"/>
            <wp:effectExtent l="0" t="0" r="0" b="0"/>
            <wp:docPr id="3" name="image06.jpg" descr="20160327_141633.jpg"/>
            <wp:cNvGraphicFramePr/>
            <a:graphic xmlns:a="http://schemas.openxmlformats.org/drawingml/2006/main">
              <a:graphicData uri="http://schemas.openxmlformats.org/drawingml/2006/picture">
                <pic:pic xmlns:pic="http://schemas.openxmlformats.org/drawingml/2006/picture">
                  <pic:nvPicPr>
                    <pic:cNvPr id="0" name="image06.jpg" descr="20160327_141633.jpg"/>
                    <pic:cNvPicPr preferRelativeResize="0"/>
                  </pic:nvPicPr>
                  <pic:blipFill>
                    <a:blip r:embed="rId9"/>
                    <a:srcRect t="3524" b="16079"/>
                    <a:stretch>
                      <a:fillRect/>
                    </a:stretch>
                  </pic:blipFill>
                  <pic:spPr>
                    <a:xfrm>
                      <a:off x="0" y="0"/>
                      <a:ext cx="3709988" cy="5310582"/>
                    </a:xfrm>
                    <a:prstGeom prst="rect">
                      <a:avLst/>
                    </a:prstGeom>
                    <a:ln/>
                  </pic:spPr>
                </pic:pic>
              </a:graphicData>
            </a:graphic>
          </wp:inline>
        </w:drawing>
      </w:r>
    </w:p>
    <w:p w14:paraId="78D7D2B2" w14:textId="77777777" w:rsidR="00355F27" w:rsidRDefault="002E4BFA">
      <w:pPr>
        <w:pStyle w:val="Normal1"/>
        <w:jc w:val="center"/>
      </w:pPr>
      <w:r>
        <w:rPr>
          <w:noProof/>
        </w:rPr>
        <w:lastRenderedPageBreak/>
        <w:drawing>
          <wp:inline distT="114300" distB="114300" distL="114300" distR="114300" wp14:anchorId="656468DD" wp14:editId="5817D88D">
            <wp:extent cx="3542875" cy="3609975"/>
            <wp:effectExtent l="33550" t="-33549" r="33550" b="-33549"/>
            <wp:docPr id="4" name="image07.jpg" descr="20160327_141658.jpg"/>
            <wp:cNvGraphicFramePr/>
            <a:graphic xmlns:a="http://schemas.openxmlformats.org/drawingml/2006/main">
              <a:graphicData uri="http://schemas.openxmlformats.org/drawingml/2006/picture">
                <pic:pic xmlns:pic="http://schemas.openxmlformats.org/drawingml/2006/picture">
                  <pic:nvPicPr>
                    <pic:cNvPr id="0" name="image07.jpg" descr="20160327_141658.jpg"/>
                    <pic:cNvPicPr preferRelativeResize="0"/>
                  </pic:nvPicPr>
                  <pic:blipFill>
                    <a:blip r:embed="rId10"/>
                    <a:srcRect l="42307" t="5555" r="5769"/>
                    <a:stretch>
                      <a:fillRect/>
                    </a:stretch>
                  </pic:blipFill>
                  <pic:spPr>
                    <a:xfrm rot="16200000">
                      <a:off x="0" y="0"/>
                      <a:ext cx="3542875" cy="3609975"/>
                    </a:xfrm>
                    <a:prstGeom prst="rect">
                      <a:avLst/>
                    </a:prstGeom>
                    <a:ln/>
                  </pic:spPr>
                </pic:pic>
              </a:graphicData>
            </a:graphic>
          </wp:inline>
        </w:drawing>
      </w:r>
    </w:p>
    <w:p w14:paraId="0ABADD05" w14:textId="77777777" w:rsidR="00355F27" w:rsidRDefault="00355F27">
      <w:pPr>
        <w:pStyle w:val="Normal1"/>
        <w:jc w:val="center"/>
      </w:pPr>
    </w:p>
    <w:p w14:paraId="3DBDC117" w14:textId="77777777" w:rsidR="00355F27" w:rsidRDefault="00355F27">
      <w:pPr>
        <w:pStyle w:val="Normal1"/>
        <w:jc w:val="center"/>
      </w:pPr>
    </w:p>
    <w:p w14:paraId="33A552A4" w14:textId="77777777" w:rsidR="00355F27" w:rsidRDefault="002E4BFA">
      <w:pPr>
        <w:pStyle w:val="Normal1"/>
        <w:jc w:val="center"/>
      </w:pPr>
      <w:r>
        <w:rPr>
          <w:b/>
        </w:rPr>
        <w:t>Back End:</w:t>
      </w:r>
    </w:p>
    <w:p w14:paraId="68603BC3" w14:textId="77777777" w:rsidR="00355F27" w:rsidRDefault="00355F27">
      <w:pPr>
        <w:pStyle w:val="Normal1"/>
        <w:jc w:val="center"/>
      </w:pPr>
    </w:p>
    <w:p w14:paraId="4EE18E0B" w14:textId="77777777" w:rsidR="00355F27" w:rsidRDefault="002E4BFA">
      <w:pPr>
        <w:pStyle w:val="Normal1"/>
      </w:pPr>
      <w:r>
        <w:rPr>
          <w:u w:val="single"/>
        </w:rPr>
        <w:t>Database</w:t>
      </w:r>
      <w:r>
        <w:t>:</w:t>
      </w:r>
    </w:p>
    <w:p w14:paraId="3E130C8B" w14:textId="77777777" w:rsidR="00355F27" w:rsidRDefault="00355F27">
      <w:pPr>
        <w:pStyle w:val="Normal1"/>
      </w:pPr>
    </w:p>
    <w:p w14:paraId="7BD51472" w14:textId="1C6EC94A" w:rsidR="00355F27" w:rsidRDefault="002E4BFA">
      <w:pPr>
        <w:pStyle w:val="Normal1"/>
      </w:pPr>
      <w:r>
        <w:t xml:space="preserve">The database consists of </w:t>
      </w:r>
      <w:ins w:id="0" w:author="Jason Roodman" w:date="2016-04-12T22:28:00Z">
        <w:r w:rsidR="00B245D3">
          <w:t>4</w:t>
        </w:r>
      </w:ins>
      <w:del w:id="1" w:author="Jason Roodman" w:date="2016-04-12T22:28:00Z">
        <w:r w:rsidDel="00B245D3">
          <w:delText>3</w:delText>
        </w:r>
      </w:del>
      <w:r>
        <w:t xml:space="preserve"> tables: </w:t>
      </w:r>
    </w:p>
    <w:p w14:paraId="387E6575" w14:textId="77777777" w:rsidR="00355F27" w:rsidRDefault="00355F27">
      <w:pPr>
        <w:pStyle w:val="Normal1"/>
      </w:pPr>
    </w:p>
    <w:p w14:paraId="6406FFB6" w14:textId="77777777" w:rsidR="00355F27" w:rsidRDefault="002E4BFA">
      <w:pPr>
        <w:pStyle w:val="Normal1"/>
      </w:pPr>
      <w:r>
        <w:t>User</w:t>
      </w:r>
    </w:p>
    <w:p w14:paraId="7B8CCA85" w14:textId="77777777" w:rsidR="00355F27" w:rsidRDefault="00355F27">
      <w:pPr>
        <w:pStyle w:val="Normal1"/>
      </w:pPr>
    </w:p>
    <w:tbl>
      <w:tblPr>
        <w:tblStyle w:val="a"/>
        <w:tblW w:w="9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2" w:author="Jason Roodman" w:date="2016-04-12T22:29:00Z">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PrChange>
      </w:tblPr>
      <w:tblGrid>
        <w:gridCol w:w="2170"/>
        <w:gridCol w:w="2160"/>
        <w:gridCol w:w="1980"/>
        <w:gridCol w:w="3060"/>
        <w:tblGridChange w:id="3">
          <w:tblGrid>
            <w:gridCol w:w="1872"/>
            <w:gridCol w:w="1872"/>
            <w:gridCol w:w="1872"/>
            <w:gridCol w:w="1872"/>
          </w:tblGrid>
        </w:tblGridChange>
      </w:tblGrid>
      <w:tr w:rsidR="00B245D3" w14:paraId="39854183" w14:textId="77777777" w:rsidTr="00E754B2">
        <w:tc>
          <w:tcPr>
            <w:tcW w:w="2170" w:type="dxa"/>
            <w:tcMar>
              <w:top w:w="100" w:type="dxa"/>
              <w:left w:w="100" w:type="dxa"/>
              <w:bottom w:w="100" w:type="dxa"/>
              <w:right w:w="100" w:type="dxa"/>
            </w:tcMar>
            <w:tcPrChange w:id="4" w:author="Jason Roodman" w:date="2016-04-12T22:29:00Z">
              <w:tcPr>
                <w:tcW w:w="1872" w:type="dxa"/>
                <w:tcMar>
                  <w:top w:w="100" w:type="dxa"/>
                  <w:left w:w="100" w:type="dxa"/>
                  <w:bottom w:w="100" w:type="dxa"/>
                  <w:right w:w="100" w:type="dxa"/>
                </w:tcMar>
              </w:tcPr>
            </w:tcPrChange>
          </w:tcPr>
          <w:p w14:paraId="6342559D" w14:textId="77777777" w:rsidR="00B245D3" w:rsidRDefault="00B245D3">
            <w:pPr>
              <w:pStyle w:val="Normal1"/>
              <w:widowControl w:val="0"/>
              <w:spacing w:line="240" w:lineRule="auto"/>
            </w:pPr>
            <w:r>
              <w:t>userID</w:t>
            </w:r>
          </w:p>
        </w:tc>
        <w:tc>
          <w:tcPr>
            <w:tcW w:w="2160" w:type="dxa"/>
            <w:tcMar>
              <w:top w:w="100" w:type="dxa"/>
              <w:left w:w="100" w:type="dxa"/>
              <w:bottom w:w="100" w:type="dxa"/>
              <w:right w:w="100" w:type="dxa"/>
            </w:tcMar>
            <w:tcPrChange w:id="5" w:author="Jason Roodman" w:date="2016-04-12T22:29:00Z">
              <w:tcPr>
                <w:tcW w:w="1872" w:type="dxa"/>
                <w:tcMar>
                  <w:top w:w="100" w:type="dxa"/>
                  <w:left w:w="100" w:type="dxa"/>
                  <w:bottom w:w="100" w:type="dxa"/>
                  <w:right w:w="100" w:type="dxa"/>
                </w:tcMar>
              </w:tcPr>
            </w:tcPrChange>
          </w:tcPr>
          <w:p w14:paraId="02DB4746" w14:textId="77777777" w:rsidR="00B245D3" w:rsidRDefault="00B245D3">
            <w:pPr>
              <w:pStyle w:val="Normal1"/>
              <w:widowControl w:val="0"/>
              <w:spacing w:line="240" w:lineRule="auto"/>
            </w:pPr>
            <w:r>
              <w:t>username</w:t>
            </w:r>
          </w:p>
        </w:tc>
        <w:tc>
          <w:tcPr>
            <w:tcW w:w="1980" w:type="dxa"/>
            <w:tcMar>
              <w:top w:w="100" w:type="dxa"/>
              <w:left w:w="100" w:type="dxa"/>
              <w:bottom w:w="100" w:type="dxa"/>
              <w:right w:w="100" w:type="dxa"/>
            </w:tcMar>
            <w:tcPrChange w:id="6" w:author="Jason Roodman" w:date="2016-04-12T22:29:00Z">
              <w:tcPr>
                <w:tcW w:w="1872" w:type="dxa"/>
                <w:tcMar>
                  <w:top w:w="100" w:type="dxa"/>
                  <w:left w:w="100" w:type="dxa"/>
                  <w:bottom w:w="100" w:type="dxa"/>
                  <w:right w:w="100" w:type="dxa"/>
                </w:tcMar>
              </w:tcPr>
            </w:tcPrChange>
          </w:tcPr>
          <w:p w14:paraId="3149F6BD" w14:textId="77777777" w:rsidR="00B245D3" w:rsidRDefault="00B245D3">
            <w:pPr>
              <w:pStyle w:val="Normal1"/>
              <w:widowControl w:val="0"/>
              <w:spacing w:line="240" w:lineRule="auto"/>
            </w:pPr>
            <w:r>
              <w:t>email</w:t>
            </w:r>
          </w:p>
        </w:tc>
        <w:tc>
          <w:tcPr>
            <w:tcW w:w="3060" w:type="dxa"/>
            <w:tcMar>
              <w:top w:w="100" w:type="dxa"/>
              <w:left w:w="100" w:type="dxa"/>
              <w:bottom w:w="100" w:type="dxa"/>
              <w:right w:w="100" w:type="dxa"/>
            </w:tcMar>
            <w:tcPrChange w:id="7" w:author="Jason Roodman" w:date="2016-04-12T22:29:00Z">
              <w:tcPr>
                <w:tcW w:w="1872" w:type="dxa"/>
                <w:tcMar>
                  <w:top w:w="100" w:type="dxa"/>
                  <w:left w:w="100" w:type="dxa"/>
                  <w:bottom w:w="100" w:type="dxa"/>
                  <w:right w:w="100" w:type="dxa"/>
                </w:tcMar>
              </w:tcPr>
            </w:tcPrChange>
          </w:tcPr>
          <w:p w14:paraId="7D8B6DE0" w14:textId="77777777" w:rsidR="00B245D3" w:rsidRDefault="00B245D3">
            <w:pPr>
              <w:pStyle w:val="Normal1"/>
              <w:widowControl w:val="0"/>
              <w:spacing w:line="240" w:lineRule="auto"/>
            </w:pPr>
            <w:r>
              <w:t>hash</w:t>
            </w:r>
          </w:p>
        </w:tc>
      </w:tr>
      <w:tr w:rsidR="00B245D3" w14:paraId="0237B886" w14:textId="77777777" w:rsidTr="00E754B2">
        <w:tc>
          <w:tcPr>
            <w:tcW w:w="2170" w:type="dxa"/>
            <w:tcMar>
              <w:top w:w="100" w:type="dxa"/>
              <w:left w:w="100" w:type="dxa"/>
              <w:bottom w:w="100" w:type="dxa"/>
              <w:right w:w="100" w:type="dxa"/>
            </w:tcMar>
            <w:tcPrChange w:id="8" w:author="Jason Roodman" w:date="2016-04-12T22:29:00Z">
              <w:tcPr>
                <w:tcW w:w="1872" w:type="dxa"/>
                <w:tcMar>
                  <w:top w:w="100" w:type="dxa"/>
                  <w:left w:w="100" w:type="dxa"/>
                  <w:bottom w:w="100" w:type="dxa"/>
                  <w:right w:w="100" w:type="dxa"/>
                </w:tcMar>
              </w:tcPr>
            </w:tcPrChange>
          </w:tcPr>
          <w:p w14:paraId="482F1EF3" w14:textId="77777777" w:rsidR="00B245D3" w:rsidRDefault="00B245D3">
            <w:pPr>
              <w:pStyle w:val="Normal1"/>
              <w:widowControl w:val="0"/>
              <w:spacing w:line="240" w:lineRule="auto"/>
            </w:pPr>
            <w:r>
              <w:t>Auto generated, primary key, not null</w:t>
            </w:r>
          </w:p>
        </w:tc>
        <w:tc>
          <w:tcPr>
            <w:tcW w:w="2160" w:type="dxa"/>
            <w:tcMar>
              <w:top w:w="100" w:type="dxa"/>
              <w:left w:w="100" w:type="dxa"/>
              <w:bottom w:w="100" w:type="dxa"/>
              <w:right w:w="100" w:type="dxa"/>
            </w:tcMar>
            <w:tcPrChange w:id="9" w:author="Jason Roodman" w:date="2016-04-12T22:29:00Z">
              <w:tcPr>
                <w:tcW w:w="1872" w:type="dxa"/>
                <w:tcMar>
                  <w:top w:w="100" w:type="dxa"/>
                  <w:left w:w="100" w:type="dxa"/>
                  <w:bottom w:w="100" w:type="dxa"/>
                  <w:right w:w="100" w:type="dxa"/>
                </w:tcMar>
              </w:tcPr>
            </w:tcPrChange>
          </w:tcPr>
          <w:p w14:paraId="52C31A61" w14:textId="77777777" w:rsidR="00B245D3" w:rsidRDefault="00B245D3">
            <w:pPr>
              <w:pStyle w:val="Normal1"/>
              <w:widowControl w:val="0"/>
              <w:spacing w:line="240" w:lineRule="auto"/>
            </w:pPr>
            <w:r>
              <w:t xml:space="preserve"> Not null, unique</w:t>
            </w:r>
          </w:p>
        </w:tc>
        <w:tc>
          <w:tcPr>
            <w:tcW w:w="1980" w:type="dxa"/>
            <w:tcMar>
              <w:top w:w="100" w:type="dxa"/>
              <w:left w:w="100" w:type="dxa"/>
              <w:bottom w:w="100" w:type="dxa"/>
              <w:right w:w="100" w:type="dxa"/>
            </w:tcMar>
            <w:tcPrChange w:id="10" w:author="Jason Roodman" w:date="2016-04-12T22:29:00Z">
              <w:tcPr>
                <w:tcW w:w="1872" w:type="dxa"/>
                <w:tcMar>
                  <w:top w:w="100" w:type="dxa"/>
                  <w:left w:w="100" w:type="dxa"/>
                  <w:bottom w:w="100" w:type="dxa"/>
                  <w:right w:w="100" w:type="dxa"/>
                </w:tcMar>
              </w:tcPr>
            </w:tcPrChange>
          </w:tcPr>
          <w:p w14:paraId="21D7EDBB" w14:textId="77777777" w:rsidR="00B245D3" w:rsidRDefault="00B245D3">
            <w:pPr>
              <w:pStyle w:val="Normal1"/>
              <w:widowControl w:val="0"/>
              <w:spacing w:line="240" w:lineRule="auto"/>
            </w:pPr>
            <w:r>
              <w:t>Not null</w:t>
            </w:r>
          </w:p>
        </w:tc>
        <w:tc>
          <w:tcPr>
            <w:tcW w:w="3060" w:type="dxa"/>
            <w:tcMar>
              <w:top w:w="100" w:type="dxa"/>
              <w:left w:w="100" w:type="dxa"/>
              <w:bottom w:w="100" w:type="dxa"/>
              <w:right w:w="100" w:type="dxa"/>
            </w:tcMar>
            <w:tcPrChange w:id="11" w:author="Jason Roodman" w:date="2016-04-12T22:29:00Z">
              <w:tcPr>
                <w:tcW w:w="1872" w:type="dxa"/>
                <w:tcMar>
                  <w:top w:w="100" w:type="dxa"/>
                  <w:left w:w="100" w:type="dxa"/>
                  <w:bottom w:w="100" w:type="dxa"/>
                  <w:right w:w="100" w:type="dxa"/>
                </w:tcMar>
              </w:tcPr>
            </w:tcPrChange>
          </w:tcPr>
          <w:p w14:paraId="73C7E763" w14:textId="77777777" w:rsidR="00B245D3" w:rsidRDefault="00B245D3">
            <w:pPr>
              <w:pStyle w:val="Normal1"/>
              <w:widowControl w:val="0"/>
              <w:spacing w:line="240" w:lineRule="auto"/>
            </w:pPr>
            <w:r>
              <w:t>Not null</w:t>
            </w:r>
          </w:p>
          <w:p w14:paraId="5704B39B" w14:textId="77777777" w:rsidR="00B245D3" w:rsidRDefault="00B245D3">
            <w:pPr>
              <w:pStyle w:val="Normal1"/>
              <w:widowControl w:val="0"/>
              <w:spacing w:line="240" w:lineRule="auto"/>
            </w:pPr>
            <w:r>
              <w:t>*hashed password*</w:t>
            </w:r>
          </w:p>
        </w:tc>
      </w:tr>
    </w:tbl>
    <w:p w14:paraId="2EAEAA6C" w14:textId="77777777" w:rsidR="00355F27" w:rsidRDefault="00355F27">
      <w:pPr>
        <w:pStyle w:val="Normal1"/>
      </w:pPr>
    </w:p>
    <w:p w14:paraId="7DCCBE7C" w14:textId="77777777" w:rsidR="00355F27" w:rsidRDefault="002E4BFA">
      <w:pPr>
        <w:pStyle w:val="Normal1"/>
      </w:pPr>
      <w:r>
        <w:t>Friend</w:t>
      </w:r>
    </w:p>
    <w:p w14:paraId="32B4964E" w14:textId="77777777" w:rsidR="00355F27" w:rsidRDefault="00355F27">
      <w:pPr>
        <w:pStyle w:val="Normal1"/>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55F27" w14:paraId="061297CD" w14:textId="77777777">
        <w:tc>
          <w:tcPr>
            <w:tcW w:w="3120" w:type="dxa"/>
            <w:tcMar>
              <w:top w:w="100" w:type="dxa"/>
              <w:left w:w="100" w:type="dxa"/>
              <w:bottom w:w="100" w:type="dxa"/>
              <w:right w:w="100" w:type="dxa"/>
            </w:tcMar>
          </w:tcPr>
          <w:p w14:paraId="54F70088" w14:textId="77777777" w:rsidR="00355F27" w:rsidRDefault="002E4BFA">
            <w:pPr>
              <w:pStyle w:val="Normal1"/>
              <w:widowControl w:val="0"/>
              <w:spacing w:line="240" w:lineRule="auto"/>
            </w:pPr>
            <w:r>
              <w:t>friendshipID</w:t>
            </w:r>
          </w:p>
        </w:tc>
        <w:tc>
          <w:tcPr>
            <w:tcW w:w="3120" w:type="dxa"/>
            <w:tcMar>
              <w:top w:w="100" w:type="dxa"/>
              <w:left w:w="100" w:type="dxa"/>
              <w:bottom w:w="100" w:type="dxa"/>
              <w:right w:w="100" w:type="dxa"/>
            </w:tcMar>
          </w:tcPr>
          <w:p w14:paraId="22DC4536" w14:textId="77777777" w:rsidR="00355F27" w:rsidRDefault="002E4BFA">
            <w:pPr>
              <w:pStyle w:val="Normal1"/>
              <w:widowControl w:val="0"/>
              <w:spacing w:line="240" w:lineRule="auto"/>
            </w:pPr>
            <w:r>
              <w:t>followerID</w:t>
            </w:r>
          </w:p>
        </w:tc>
        <w:tc>
          <w:tcPr>
            <w:tcW w:w="3120" w:type="dxa"/>
            <w:tcMar>
              <w:top w:w="100" w:type="dxa"/>
              <w:left w:w="100" w:type="dxa"/>
              <w:bottom w:w="100" w:type="dxa"/>
              <w:right w:w="100" w:type="dxa"/>
            </w:tcMar>
          </w:tcPr>
          <w:p w14:paraId="7758005B" w14:textId="77777777" w:rsidR="00355F27" w:rsidRDefault="002E4BFA">
            <w:pPr>
              <w:pStyle w:val="Normal1"/>
              <w:widowControl w:val="0"/>
              <w:spacing w:line="240" w:lineRule="auto"/>
            </w:pPr>
            <w:r>
              <w:t>followedID</w:t>
            </w:r>
          </w:p>
        </w:tc>
      </w:tr>
      <w:tr w:rsidR="00355F27" w14:paraId="1F80180C" w14:textId="77777777">
        <w:tc>
          <w:tcPr>
            <w:tcW w:w="3120" w:type="dxa"/>
            <w:tcMar>
              <w:top w:w="100" w:type="dxa"/>
              <w:left w:w="100" w:type="dxa"/>
              <w:bottom w:w="100" w:type="dxa"/>
              <w:right w:w="100" w:type="dxa"/>
            </w:tcMar>
          </w:tcPr>
          <w:p w14:paraId="125646F4" w14:textId="77777777" w:rsidR="00355F27" w:rsidRDefault="002E4BFA">
            <w:pPr>
              <w:pStyle w:val="Normal1"/>
              <w:widowControl w:val="0"/>
              <w:spacing w:line="240" w:lineRule="auto"/>
            </w:pPr>
            <w:r>
              <w:t>Auto generated, primary key, not null</w:t>
            </w:r>
          </w:p>
        </w:tc>
        <w:tc>
          <w:tcPr>
            <w:tcW w:w="3120" w:type="dxa"/>
            <w:tcMar>
              <w:top w:w="100" w:type="dxa"/>
              <w:left w:w="100" w:type="dxa"/>
              <w:bottom w:w="100" w:type="dxa"/>
              <w:right w:w="100" w:type="dxa"/>
            </w:tcMar>
          </w:tcPr>
          <w:p w14:paraId="12ECA9F4" w14:textId="77777777" w:rsidR="00355F27" w:rsidRDefault="002E4BFA">
            <w:pPr>
              <w:pStyle w:val="Normal1"/>
              <w:widowControl w:val="0"/>
              <w:spacing w:line="240" w:lineRule="auto"/>
            </w:pPr>
            <w:r>
              <w:t xml:space="preserve">fk(User.userID), </w:t>
            </w:r>
          </w:p>
          <w:p w14:paraId="1C40A8AB" w14:textId="77777777" w:rsidR="00355F27" w:rsidRDefault="002E4BFA">
            <w:pPr>
              <w:pStyle w:val="Normal1"/>
              <w:widowControl w:val="0"/>
              <w:spacing w:line="240" w:lineRule="auto"/>
            </w:pPr>
            <w:r>
              <w:t>*represents which user is following*</w:t>
            </w:r>
          </w:p>
        </w:tc>
        <w:tc>
          <w:tcPr>
            <w:tcW w:w="3120" w:type="dxa"/>
            <w:tcMar>
              <w:top w:w="100" w:type="dxa"/>
              <w:left w:w="100" w:type="dxa"/>
              <w:bottom w:w="100" w:type="dxa"/>
              <w:right w:w="100" w:type="dxa"/>
            </w:tcMar>
          </w:tcPr>
          <w:p w14:paraId="77937658" w14:textId="77777777" w:rsidR="00355F27" w:rsidRDefault="002E4BFA">
            <w:pPr>
              <w:pStyle w:val="Normal1"/>
              <w:widowControl w:val="0"/>
              <w:spacing w:line="240" w:lineRule="auto"/>
            </w:pPr>
            <w:r>
              <w:t>Not null, fk(User.userID),</w:t>
            </w:r>
          </w:p>
          <w:p w14:paraId="6F300015" w14:textId="77777777" w:rsidR="00355F27" w:rsidRDefault="002E4BFA">
            <w:pPr>
              <w:pStyle w:val="Normal1"/>
              <w:widowControl w:val="0"/>
              <w:spacing w:line="240" w:lineRule="auto"/>
            </w:pPr>
            <w:r>
              <w:t>*represents which user is being followed*</w:t>
            </w:r>
          </w:p>
        </w:tc>
      </w:tr>
    </w:tbl>
    <w:p w14:paraId="102745ED" w14:textId="77777777" w:rsidR="00355F27" w:rsidRDefault="002E4BFA">
      <w:pPr>
        <w:pStyle w:val="Normal1"/>
      </w:pPr>
      <w:r>
        <w:t>Note, the friendship feature works more like twitter’s follow system.</w:t>
      </w:r>
    </w:p>
    <w:p w14:paraId="4DB2461A" w14:textId="77777777" w:rsidR="00355F27" w:rsidRDefault="00355F27">
      <w:pPr>
        <w:pStyle w:val="Normal1"/>
      </w:pPr>
    </w:p>
    <w:p w14:paraId="4B382557" w14:textId="77777777" w:rsidR="00355F27" w:rsidRDefault="002E4BFA">
      <w:pPr>
        <w:pStyle w:val="Normal1"/>
      </w:pPr>
      <w:r>
        <w:t>Playlist</w:t>
      </w:r>
    </w:p>
    <w:p w14:paraId="43FD68E6" w14:textId="77777777" w:rsidR="00355F27" w:rsidRDefault="00355F27">
      <w:pPr>
        <w:pStyle w:val="Normal1"/>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55F27" w14:paraId="41FD07C9" w14:textId="77777777">
        <w:tc>
          <w:tcPr>
            <w:tcW w:w="2340" w:type="dxa"/>
            <w:tcMar>
              <w:top w:w="100" w:type="dxa"/>
              <w:left w:w="100" w:type="dxa"/>
              <w:bottom w:w="100" w:type="dxa"/>
              <w:right w:w="100" w:type="dxa"/>
            </w:tcMar>
          </w:tcPr>
          <w:p w14:paraId="6BAE27C7" w14:textId="77777777" w:rsidR="00355F27" w:rsidRDefault="002E4BFA">
            <w:pPr>
              <w:pStyle w:val="Normal1"/>
              <w:widowControl w:val="0"/>
              <w:spacing w:line="240" w:lineRule="auto"/>
            </w:pPr>
            <w:r>
              <w:t>playlistID</w:t>
            </w:r>
          </w:p>
        </w:tc>
        <w:tc>
          <w:tcPr>
            <w:tcW w:w="2340" w:type="dxa"/>
            <w:tcMar>
              <w:top w:w="100" w:type="dxa"/>
              <w:left w:w="100" w:type="dxa"/>
              <w:bottom w:w="100" w:type="dxa"/>
              <w:right w:w="100" w:type="dxa"/>
            </w:tcMar>
          </w:tcPr>
          <w:p w14:paraId="1338F089" w14:textId="77777777" w:rsidR="00355F27" w:rsidRDefault="002E4BFA">
            <w:pPr>
              <w:pStyle w:val="Normal1"/>
              <w:widowControl w:val="0"/>
              <w:spacing w:line="240" w:lineRule="auto"/>
            </w:pPr>
            <w:r>
              <w:t>userID</w:t>
            </w:r>
          </w:p>
        </w:tc>
        <w:tc>
          <w:tcPr>
            <w:tcW w:w="2340" w:type="dxa"/>
            <w:tcMar>
              <w:top w:w="100" w:type="dxa"/>
              <w:left w:w="100" w:type="dxa"/>
              <w:bottom w:w="100" w:type="dxa"/>
              <w:right w:w="100" w:type="dxa"/>
            </w:tcMar>
          </w:tcPr>
          <w:p w14:paraId="0A707956" w14:textId="77777777" w:rsidR="00355F27" w:rsidRDefault="002E4BFA">
            <w:pPr>
              <w:pStyle w:val="Normal1"/>
              <w:widowControl w:val="0"/>
              <w:spacing w:line="240" w:lineRule="auto"/>
            </w:pPr>
            <w:r>
              <w:t>playlistname</w:t>
            </w:r>
          </w:p>
        </w:tc>
        <w:tc>
          <w:tcPr>
            <w:tcW w:w="2340" w:type="dxa"/>
            <w:tcMar>
              <w:top w:w="100" w:type="dxa"/>
              <w:left w:w="100" w:type="dxa"/>
              <w:bottom w:w="100" w:type="dxa"/>
              <w:right w:w="100" w:type="dxa"/>
            </w:tcMar>
          </w:tcPr>
          <w:p w14:paraId="17EB8940" w14:textId="77777777" w:rsidR="00355F27" w:rsidRDefault="002E4BFA">
            <w:pPr>
              <w:pStyle w:val="Normal1"/>
              <w:widowControl w:val="0"/>
              <w:spacing w:line="240" w:lineRule="auto"/>
            </w:pPr>
            <w:r>
              <w:t>filepath</w:t>
            </w:r>
          </w:p>
        </w:tc>
      </w:tr>
      <w:tr w:rsidR="00355F27" w14:paraId="275B210A" w14:textId="77777777">
        <w:tc>
          <w:tcPr>
            <w:tcW w:w="2340" w:type="dxa"/>
            <w:tcMar>
              <w:top w:w="100" w:type="dxa"/>
              <w:left w:w="100" w:type="dxa"/>
              <w:bottom w:w="100" w:type="dxa"/>
              <w:right w:w="100" w:type="dxa"/>
            </w:tcMar>
          </w:tcPr>
          <w:p w14:paraId="232071F4" w14:textId="77777777" w:rsidR="00355F27" w:rsidRDefault="002E4BFA">
            <w:pPr>
              <w:pStyle w:val="Normal1"/>
              <w:widowControl w:val="0"/>
              <w:spacing w:line="240" w:lineRule="auto"/>
            </w:pPr>
            <w:r>
              <w:t>Auto generated,Primary key, not null</w:t>
            </w:r>
          </w:p>
        </w:tc>
        <w:tc>
          <w:tcPr>
            <w:tcW w:w="2340" w:type="dxa"/>
            <w:tcMar>
              <w:top w:w="100" w:type="dxa"/>
              <w:left w:w="100" w:type="dxa"/>
              <w:bottom w:w="100" w:type="dxa"/>
              <w:right w:w="100" w:type="dxa"/>
            </w:tcMar>
          </w:tcPr>
          <w:p w14:paraId="2EC05F81" w14:textId="77777777" w:rsidR="00355F27" w:rsidRDefault="002E4BFA">
            <w:pPr>
              <w:pStyle w:val="Normal1"/>
              <w:widowControl w:val="0"/>
              <w:spacing w:line="240" w:lineRule="auto"/>
            </w:pPr>
            <w:r>
              <w:t>fk(User.userID),</w:t>
            </w:r>
          </w:p>
          <w:p w14:paraId="251CA4BE" w14:textId="77777777" w:rsidR="00355F27" w:rsidRDefault="002E4BFA">
            <w:pPr>
              <w:pStyle w:val="Normal1"/>
              <w:widowControl w:val="0"/>
              <w:spacing w:line="240" w:lineRule="auto"/>
            </w:pPr>
            <w:r>
              <w:t>*represents owner of playlist*</w:t>
            </w:r>
          </w:p>
        </w:tc>
        <w:tc>
          <w:tcPr>
            <w:tcW w:w="2340" w:type="dxa"/>
            <w:tcMar>
              <w:top w:w="100" w:type="dxa"/>
              <w:left w:w="100" w:type="dxa"/>
              <w:bottom w:w="100" w:type="dxa"/>
              <w:right w:w="100" w:type="dxa"/>
            </w:tcMar>
          </w:tcPr>
          <w:p w14:paraId="56E8CE6F" w14:textId="77777777" w:rsidR="00355F27" w:rsidRDefault="002E4BFA">
            <w:pPr>
              <w:pStyle w:val="Normal1"/>
              <w:widowControl w:val="0"/>
              <w:spacing w:line="240" w:lineRule="auto"/>
            </w:pPr>
            <w:r>
              <w:t>Notnull, *playlist name*</w:t>
            </w:r>
          </w:p>
        </w:tc>
        <w:tc>
          <w:tcPr>
            <w:tcW w:w="2340" w:type="dxa"/>
            <w:tcMar>
              <w:top w:w="100" w:type="dxa"/>
              <w:left w:w="100" w:type="dxa"/>
              <w:bottom w:w="100" w:type="dxa"/>
              <w:right w:w="100" w:type="dxa"/>
            </w:tcMar>
          </w:tcPr>
          <w:p w14:paraId="3C44681E" w14:textId="77777777" w:rsidR="00355F27" w:rsidRDefault="002E4BFA">
            <w:pPr>
              <w:pStyle w:val="Normal1"/>
              <w:widowControl w:val="0"/>
              <w:spacing w:line="240" w:lineRule="auto"/>
            </w:pPr>
            <w:r>
              <w:t>Not null * path where the playlist is stored on the server’s file system*</w:t>
            </w:r>
          </w:p>
        </w:tc>
      </w:tr>
    </w:tbl>
    <w:p w14:paraId="7738F129" w14:textId="77777777" w:rsidR="00B245D3" w:rsidRDefault="00B245D3" w:rsidP="00B245D3">
      <w:pPr>
        <w:pStyle w:val="Normal1"/>
        <w:rPr>
          <w:ins w:id="12" w:author="Jason Roodman" w:date="2016-04-12T22:20:00Z"/>
        </w:rPr>
      </w:pPr>
    </w:p>
    <w:p w14:paraId="5E889699" w14:textId="18891527" w:rsidR="00B245D3" w:rsidRDefault="00B245D3" w:rsidP="00B245D3">
      <w:pPr>
        <w:pStyle w:val="Normal1"/>
        <w:rPr>
          <w:ins w:id="13" w:author="Jason Roodman" w:date="2016-04-12T22:20:00Z"/>
        </w:rPr>
      </w:pPr>
      <w:ins w:id="14" w:author="Jason Roodman" w:date="2016-04-12T22:20:00Z">
        <w:r>
          <w:t>Playlist</w:t>
        </w:r>
      </w:ins>
      <w:ins w:id="15" w:author="Jason Roodman" w:date="2016-04-12T22:21:00Z">
        <w:r>
          <w:t>Content</w:t>
        </w:r>
      </w:ins>
    </w:p>
    <w:p w14:paraId="39064A38" w14:textId="77777777" w:rsidR="00B245D3" w:rsidRDefault="00B245D3" w:rsidP="00B245D3">
      <w:pPr>
        <w:pStyle w:val="Normal1"/>
        <w:rPr>
          <w:ins w:id="16" w:author="Jason Roodman" w:date="2016-04-12T22:20:00Z"/>
        </w:rPr>
      </w:pPr>
    </w:p>
    <w:tbl>
      <w:tblPr>
        <w:tblStyle w:val="a1"/>
        <w:tblW w:w="9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17" w:author="Jason Roodman" w:date="2016-04-12T22:26:00Z">
          <w:tblPr>
            <w:tblStyle w:val="a1"/>
            <w:tblW w:w="9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PrChange>
      </w:tblPr>
      <w:tblGrid>
        <w:gridCol w:w="2080"/>
        <w:gridCol w:w="1710"/>
        <w:gridCol w:w="1890"/>
        <w:gridCol w:w="1530"/>
        <w:gridCol w:w="2160"/>
        <w:tblGridChange w:id="18">
          <w:tblGrid>
            <w:gridCol w:w="1552"/>
            <w:gridCol w:w="1623"/>
            <w:gridCol w:w="1543"/>
            <w:gridCol w:w="1543"/>
            <w:gridCol w:w="2119"/>
            <w:gridCol w:w="990"/>
          </w:tblGrid>
        </w:tblGridChange>
      </w:tblGrid>
      <w:tr w:rsidR="00B245D3" w14:paraId="781E4413" w14:textId="67DC36AD" w:rsidTr="00B245D3">
        <w:trPr>
          <w:trHeight w:val="134"/>
          <w:ins w:id="19" w:author="Jason Roodman" w:date="2016-04-12T22:20:00Z"/>
          <w:trPrChange w:id="20" w:author="Jason Roodman" w:date="2016-04-12T22:26:00Z">
            <w:trPr>
              <w:trHeight w:val="134"/>
            </w:trPr>
          </w:trPrChange>
        </w:trPr>
        <w:tc>
          <w:tcPr>
            <w:tcW w:w="2080" w:type="dxa"/>
            <w:tcMar>
              <w:top w:w="100" w:type="dxa"/>
              <w:left w:w="100" w:type="dxa"/>
              <w:bottom w:w="100" w:type="dxa"/>
              <w:right w:w="100" w:type="dxa"/>
            </w:tcMar>
            <w:tcPrChange w:id="21" w:author="Jason Roodman" w:date="2016-04-12T22:26:00Z">
              <w:tcPr>
                <w:tcW w:w="1552" w:type="dxa"/>
                <w:tcMar>
                  <w:top w:w="100" w:type="dxa"/>
                  <w:left w:w="100" w:type="dxa"/>
                  <w:bottom w:w="100" w:type="dxa"/>
                  <w:right w:w="100" w:type="dxa"/>
                </w:tcMar>
              </w:tcPr>
            </w:tcPrChange>
          </w:tcPr>
          <w:p w14:paraId="415A09A1" w14:textId="36328F12" w:rsidR="00B245D3" w:rsidRDefault="00B245D3" w:rsidP="00DC0082">
            <w:pPr>
              <w:pStyle w:val="Normal1"/>
              <w:widowControl w:val="0"/>
              <w:spacing w:line="240" w:lineRule="auto"/>
              <w:rPr>
                <w:ins w:id="22" w:author="Jason Roodman" w:date="2016-04-12T22:20:00Z"/>
              </w:rPr>
            </w:pPr>
            <w:ins w:id="23" w:author="Jason Roodman" w:date="2016-04-12T22:20:00Z">
              <w:r>
                <w:t>playlistSongID</w:t>
              </w:r>
            </w:ins>
          </w:p>
        </w:tc>
        <w:tc>
          <w:tcPr>
            <w:tcW w:w="1710" w:type="dxa"/>
            <w:tcMar>
              <w:top w:w="100" w:type="dxa"/>
              <w:left w:w="100" w:type="dxa"/>
              <w:bottom w:w="100" w:type="dxa"/>
              <w:right w:w="100" w:type="dxa"/>
            </w:tcMar>
            <w:tcPrChange w:id="24" w:author="Jason Roodman" w:date="2016-04-12T22:26:00Z">
              <w:tcPr>
                <w:tcW w:w="1623" w:type="dxa"/>
                <w:tcMar>
                  <w:top w:w="100" w:type="dxa"/>
                  <w:left w:w="100" w:type="dxa"/>
                  <w:bottom w:w="100" w:type="dxa"/>
                  <w:right w:w="100" w:type="dxa"/>
                </w:tcMar>
              </w:tcPr>
            </w:tcPrChange>
          </w:tcPr>
          <w:p w14:paraId="363043AD" w14:textId="1BD88DC8" w:rsidR="00B245D3" w:rsidRDefault="00B245D3" w:rsidP="00DC0082">
            <w:pPr>
              <w:pStyle w:val="Normal1"/>
              <w:widowControl w:val="0"/>
              <w:spacing w:line="240" w:lineRule="auto"/>
              <w:rPr>
                <w:ins w:id="25" w:author="Jason Roodman" w:date="2016-04-12T22:20:00Z"/>
              </w:rPr>
            </w:pPr>
            <w:ins w:id="26" w:author="Jason Roodman" w:date="2016-04-12T22:20:00Z">
              <w:r>
                <w:t>playlistID</w:t>
              </w:r>
            </w:ins>
          </w:p>
        </w:tc>
        <w:tc>
          <w:tcPr>
            <w:tcW w:w="1890" w:type="dxa"/>
            <w:tcMar>
              <w:top w:w="100" w:type="dxa"/>
              <w:left w:w="100" w:type="dxa"/>
              <w:bottom w:w="100" w:type="dxa"/>
              <w:right w:w="100" w:type="dxa"/>
            </w:tcMar>
            <w:tcPrChange w:id="27" w:author="Jason Roodman" w:date="2016-04-12T22:26:00Z">
              <w:tcPr>
                <w:tcW w:w="1543" w:type="dxa"/>
                <w:tcMar>
                  <w:top w:w="100" w:type="dxa"/>
                  <w:left w:w="100" w:type="dxa"/>
                  <w:bottom w:w="100" w:type="dxa"/>
                  <w:right w:w="100" w:type="dxa"/>
                </w:tcMar>
              </w:tcPr>
            </w:tcPrChange>
          </w:tcPr>
          <w:p w14:paraId="74A103AF" w14:textId="2BA0E7B0" w:rsidR="00B245D3" w:rsidRDefault="00B245D3" w:rsidP="00DC0082">
            <w:pPr>
              <w:pStyle w:val="Normal1"/>
              <w:widowControl w:val="0"/>
              <w:spacing w:line="240" w:lineRule="auto"/>
              <w:rPr>
                <w:ins w:id="28" w:author="Jason Roodman" w:date="2016-04-12T22:20:00Z"/>
              </w:rPr>
            </w:pPr>
            <w:ins w:id="29" w:author="Jason Roodman" w:date="2016-04-12T22:21:00Z">
              <w:r>
                <w:t>songIndex</w:t>
              </w:r>
            </w:ins>
          </w:p>
        </w:tc>
        <w:tc>
          <w:tcPr>
            <w:tcW w:w="1530" w:type="dxa"/>
            <w:tcMar>
              <w:top w:w="100" w:type="dxa"/>
              <w:left w:w="100" w:type="dxa"/>
              <w:bottom w:w="100" w:type="dxa"/>
              <w:right w:w="100" w:type="dxa"/>
            </w:tcMar>
            <w:tcPrChange w:id="30" w:author="Jason Roodman" w:date="2016-04-12T22:26:00Z">
              <w:tcPr>
                <w:tcW w:w="1543" w:type="dxa"/>
                <w:tcMar>
                  <w:top w:w="100" w:type="dxa"/>
                  <w:left w:w="100" w:type="dxa"/>
                  <w:bottom w:w="100" w:type="dxa"/>
                  <w:right w:w="100" w:type="dxa"/>
                </w:tcMar>
              </w:tcPr>
            </w:tcPrChange>
          </w:tcPr>
          <w:p w14:paraId="6017477C" w14:textId="0A769F33" w:rsidR="00B245D3" w:rsidRDefault="00B245D3" w:rsidP="00DC0082">
            <w:pPr>
              <w:pStyle w:val="Normal1"/>
              <w:widowControl w:val="0"/>
              <w:spacing w:line="240" w:lineRule="auto"/>
              <w:rPr>
                <w:ins w:id="31" w:author="Jason Roodman" w:date="2016-04-12T22:20:00Z"/>
              </w:rPr>
            </w:pPr>
            <w:ins w:id="32" w:author="Jason Roodman" w:date="2016-04-12T22:21:00Z">
              <w:r>
                <w:t>songName</w:t>
              </w:r>
            </w:ins>
          </w:p>
        </w:tc>
        <w:tc>
          <w:tcPr>
            <w:tcW w:w="2160" w:type="dxa"/>
            <w:tcPrChange w:id="33" w:author="Jason Roodman" w:date="2016-04-12T22:26:00Z">
              <w:tcPr>
                <w:tcW w:w="3109" w:type="dxa"/>
                <w:gridSpan w:val="2"/>
              </w:tcPr>
            </w:tcPrChange>
          </w:tcPr>
          <w:p w14:paraId="062A7A1F" w14:textId="6F488E93" w:rsidR="00B245D3" w:rsidRDefault="00B245D3" w:rsidP="00DC0082">
            <w:pPr>
              <w:pStyle w:val="Normal1"/>
              <w:widowControl w:val="0"/>
              <w:spacing w:line="240" w:lineRule="auto"/>
              <w:rPr>
                <w:ins w:id="34" w:author="Jason Roodman" w:date="2016-04-12T22:22:00Z"/>
              </w:rPr>
            </w:pPr>
            <w:ins w:id="35" w:author="Jason Roodman" w:date="2016-04-12T22:23:00Z">
              <w:r>
                <w:t>songArtist</w:t>
              </w:r>
            </w:ins>
          </w:p>
        </w:tc>
      </w:tr>
      <w:tr w:rsidR="00B245D3" w14:paraId="5D05E328" w14:textId="269BA0A0" w:rsidTr="00B245D3">
        <w:tblPrEx>
          <w:tblPrExChange w:id="36" w:author="Jason Roodman" w:date="2016-04-12T22:26:00Z">
            <w:tblPrEx>
              <w:tblW w:w="8380" w:type="dxa"/>
            </w:tblPrEx>
          </w:tblPrExChange>
        </w:tblPrEx>
        <w:trPr>
          <w:trHeight w:val="1455"/>
          <w:ins w:id="37" w:author="Jason Roodman" w:date="2016-04-12T22:20:00Z"/>
          <w:trPrChange w:id="38" w:author="Jason Roodman" w:date="2016-04-12T22:26:00Z">
            <w:trPr>
              <w:gridAfter w:val="0"/>
              <w:trHeight w:val="1455"/>
            </w:trPr>
          </w:trPrChange>
        </w:trPr>
        <w:tc>
          <w:tcPr>
            <w:tcW w:w="2080" w:type="dxa"/>
            <w:tcMar>
              <w:top w:w="100" w:type="dxa"/>
              <w:left w:w="100" w:type="dxa"/>
              <w:bottom w:w="100" w:type="dxa"/>
              <w:right w:w="100" w:type="dxa"/>
            </w:tcMar>
            <w:tcPrChange w:id="39" w:author="Jason Roodman" w:date="2016-04-12T22:26:00Z">
              <w:tcPr>
                <w:tcW w:w="1552" w:type="dxa"/>
                <w:tcMar>
                  <w:top w:w="100" w:type="dxa"/>
                  <w:left w:w="100" w:type="dxa"/>
                  <w:bottom w:w="100" w:type="dxa"/>
                  <w:right w:w="100" w:type="dxa"/>
                </w:tcMar>
              </w:tcPr>
            </w:tcPrChange>
          </w:tcPr>
          <w:p w14:paraId="3C26798D" w14:textId="77777777" w:rsidR="00B245D3" w:rsidRDefault="00B245D3" w:rsidP="00DC0082">
            <w:pPr>
              <w:pStyle w:val="Normal1"/>
              <w:widowControl w:val="0"/>
              <w:spacing w:line="240" w:lineRule="auto"/>
              <w:rPr>
                <w:ins w:id="40" w:author="Jason Roodman" w:date="2016-04-12T22:20:00Z"/>
              </w:rPr>
            </w:pPr>
            <w:ins w:id="41" w:author="Jason Roodman" w:date="2016-04-12T22:20:00Z">
              <w:r>
                <w:t>Auto generated,Primary key, not null</w:t>
              </w:r>
            </w:ins>
          </w:p>
        </w:tc>
        <w:tc>
          <w:tcPr>
            <w:tcW w:w="1710" w:type="dxa"/>
            <w:tcMar>
              <w:top w:w="100" w:type="dxa"/>
              <w:left w:w="100" w:type="dxa"/>
              <w:bottom w:w="100" w:type="dxa"/>
              <w:right w:w="100" w:type="dxa"/>
            </w:tcMar>
            <w:tcPrChange w:id="42" w:author="Jason Roodman" w:date="2016-04-12T22:26:00Z">
              <w:tcPr>
                <w:tcW w:w="1623" w:type="dxa"/>
                <w:tcMar>
                  <w:top w:w="100" w:type="dxa"/>
                  <w:left w:w="100" w:type="dxa"/>
                  <w:bottom w:w="100" w:type="dxa"/>
                  <w:right w:w="100" w:type="dxa"/>
                </w:tcMar>
              </w:tcPr>
            </w:tcPrChange>
          </w:tcPr>
          <w:p w14:paraId="2B11D863" w14:textId="24982986" w:rsidR="00B245D3" w:rsidRDefault="00B245D3" w:rsidP="00DC0082">
            <w:pPr>
              <w:pStyle w:val="Normal1"/>
              <w:widowControl w:val="0"/>
              <w:spacing w:line="240" w:lineRule="auto"/>
              <w:rPr>
                <w:ins w:id="43" w:author="Jason Roodman" w:date="2016-04-12T22:20:00Z"/>
              </w:rPr>
            </w:pPr>
            <w:ins w:id="44" w:author="Jason Roodman" w:date="2016-04-12T22:20:00Z">
              <w:r>
                <w:t>fk(</w:t>
              </w:r>
            </w:ins>
            <w:ins w:id="45" w:author="Jason Roodman" w:date="2016-04-12T22:25:00Z">
              <w:r>
                <w:t>Playlist</w:t>
              </w:r>
            </w:ins>
            <w:ins w:id="46" w:author="Jason Roodman" w:date="2016-04-12T22:20:00Z">
              <w:r>
                <w:t>.playlist</w:t>
              </w:r>
              <w:r>
                <w:t>ID),</w:t>
              </w:r>
            </w:ins>
          </w:p>
          <w:p w14:paraId="66A71059" w14:textId="74F345D4" w:rsidR="00B245D3" w:rsidRDefault="00B245D3" w:rsidP="00DC0082">
            <w:pPr>
              <w:pStyle w:val="Normal1"/>
              <w:widowControl w:val="0"/>
              <w:spacing w:line="240" w:lineRule="auto"/>
              <w:rPr>
                <w:ins w:id="47" w:author="Jason Roodman" w:date="2016-04-12T22:20:00Z"/>
              </w:rPr>
            </w:pPr>
            <w:ins w:id="48" w:author="Jason Roodman" w:date="2016-04-12T22:20:00Z">
              <w:r>
                <w:t>*represents specific playlist</w:t>
              </w:r>
              <w:r>
                <w:t>*</w:t>
              </w:r>
            </w:ins>
          </w:p>
        </w:tc>
        <w:tc>
          <w:tcPr>
            <w:tcW w:w="1890" w:type="dxa"/>
            <w:tcMar>
              <w:top w:w="100" w:type="dxa"/>
              <w:left w:w="100" w:type="dxa"/>
              <w:bottom w:w="100" w:type="dxa"/>
              <w:right w:w="100" w:type="dxa"/>
            </w:tcMar>
            <w:tcPrChange w:id="49" w:author="Jason Roodman" w:date="2016-04-12T22:26:00Z">
              <w:tcPr>
                <w:tcW w:w="1543" w:type="dxa"/>
                <w:tcMar>
                  <w:top w:w="100" w:type="dxa"/>
                  <w:left w:w="100" w:type="dxa"/>
                  <w:bottom w:w="100" w:type="dxa"/>
                  <w:right w:w="100" w:type="dxa"/>
                </w:tcMar>
              </w:tcPr>
            </w:tcPrChange>
          </w:tcPr>
          <w:p w14:paraId="2CDD95C4" w14:textId="77777777" w:rsidR="00B245D3" w:rsidRDefault="00B245D3" w:rsidP="00B245D3">
            <w:pPr>
              <w:pStyle w:val="Normal1"/>
              <w:widowControl w:val="0"/>
              <w:spacing w:line="240" w:lineRule="auto"/>
              <w:rPr>
                <w:ins w:id="50" w:author="Jason Roodman" w:date="2016-04-12T22:24:00Z"/>
              </w:rPr>
              <w:pPrChange w:id="51" w:author="Jason Roodman" w:date="2016-04-12T22:24:00Z">
                <w:pPr>
                  <w:pStyle w:val="Normal1"/>
                  <w:widowControl w:val="0"/>
                  <w:spacing w:line="240" w:lineRule="auto"/>
                </w:pPr>
              </w:pPrChange>
            </w:pPr>
            <w:ins w:id="52" w:author="Jason Roodman" w:date="2016-04-12T22:20:00Z">
              <w:r>
                <w:t>Not</w:t>
              </w:r>
            </w:ins>
            <w:ins w:id="53" w:author="Jason Roodman" w:date="2016-04-12T22:24:00Z">
              <w:r>
                <w:t xml:space="preserve"> </w:t>
              </w:r>
            </w:ins>
            <w:ins w:id="54" w:author="Jason Roodman" w:date="2016-04-12T22:20:00Z">
              <w:r>
                <w:t>null</w:t>
              </w:r>
              <w:r>
                <w:t xml:space="preserve"> </w:t>
              </w:r>
            </w:ins>
          </w:p>
          <w:p w14:paraId="322B23FD" w14:textId="365835D7" w:rsidR="00B245D3" w:rsidRDefault="00B245D3" w:rsidP="00B245D3">
            <w:pPr>
              <w:pStyle w:val="Normal1"/>
              <w:widowControl w:val="0"/>
              <w:spacing w:line="240" w:lineRule="auto"/>
              <w:rPr>
                <w:ins w:id="55" w:author="Jason Roodman" w:date="2016-04-12T22:20:00Z"/>
              </w:rPr>
              <w:pPrChange w:id="56" w:author="Jason Roodman" w:date="2016-04-12T22:24:00Z">
                <w:pPr>
                  <w:pStyle w:val="Normal1"/>
                  <w:widowControl w:val="0"/>
                  <w:spacing w:line="240" w:lineRule="auto"/>
                </w:pPr>
              </w:pPrChange>
            </w:pPr>
            <w:ins w:id="57" w:author="Jason Roodman" w:date="2016-04-12T22:24:00Z">
              <w:r>
                <w:t xml:space="preserve">* Song’s position in the playlist </w:t>
              </w:r>
            </w:ins>
            <w:ins w:id="58" w:author="Jason Roodman" w:date="2016-04-12T22:20:00Z">
              <w:r>
                <w:t>*</w:t>
              </w:r>
            </w:ins>
          </w:p>
        </w:tc>
        <w:tc>
          <w:tcPr>
            <w:tcW w:w="1530" w:type="dxa"/>
            <w:tcMar>
              <w:top w:w="100" w:type="dxa"/>
              <w:left w:w="100" w:type="dxa"/>
              <w:bottom w:w="100" w:type="dxa"/>
              <w:right w:w="100" w:type="dxa"/>
            </w:tcMar>
            <w:tcPrChange w:id="59" w:author="Jason Roodman" w:date="2016-04-12T22:26:00Z">
              <w:tcPr>
                <w:tcW w:w="1543" w:type="dxa"/>
                <w:tcMar>
                  <w:top w:w="100" w:type="dxa"/>
                  <w:left w:w="100" w:type="dxa"/>
                  <w:bottom w:w="100" w:type="dxa"/>
                  <w:right w:w="100" w:type="dxa"/>
                </w:tcMar>
              </w:tcPr>
            </w:tcPrChange>
          </w:tcPr>
          <w:p w14:paraId="54F20D06" w14:textId="77777777" w:rsidR="00B245D3" w:rsidRDefault="00B245D3" w:rsidP="00DC0082">
            <w:pPr>
              <w:pStyle w:val="Normal1"/>
              <w:widowControl w:val="0"/>
              <w:spacing w:line="240" w:lineRule="auto"/>
              <w:rPr>
                <w:ins w:id="60" w:author="Jason Roodman" w:date="2016-04-12T22:24:00Z"/>
              </w:rPr>
            </w:pPr>
            <w:ins w:id="61" w:author="Jason Roodman" w:date="2016-04-12T22:20:00Z">
              <w:r>
                <w:t xml:space="preserve">Not null </w:t>
              </w:r>
            </w:ins>
          </w:p>
          <w:p w14:paraId="3C106BD7" w14:textId="3EEF49AF" w:rsidR="00B245D3" w:rsidRDefault="00B245D3" w:rsidP="00B245D3">
            <w:pPr>
              <w:pStyle w:val="Normal1"/>
              <w:widowControl w:val="0"/>
              <w:spacing w:line="240" w:lineRule="auto"/>
              <w:rPr>
                <w:ins w:id="62" w:author="Jason Roodman" w:date="2016-04-12T22:20:00Z"/>
              </w:rPr>
              <w:pPrChange w:id="63" w:author="Jason Roodman" w:date="2016-04-12T22:24:00Z">
                <w:pPr>
                  <w:pStyle w:val="Normal1"/>
                  <w:widowControl w:val="0"/>
                  <w:spacing w:line="240" w:lineRule="auto"/>
                </w:pPr>
              </w:pPrChange>
            </w:pPr>
            <w:ins w:id="64" w:author="Jason Roodman" w:date="2016-04-12T22:20:00Z">
              <w:r>
                <w:t xml:space="preserve">* </w:t>
              </w:r>
            </w:ins>
            <w:ins w:id="65" w:author="Jason Roodman" w:date="2016-04-12T22:24:00Z">
              <w:r>
                <w:t>Song name</w:t>
              </w:r>
            </w:ins>
            <w:ins w:id="66" w:author="Jason Roodman" w:date="2016-04-12T22:20:00Z">
              <w:r>
                <w:t>*</w:t>
              </w:r>
            </w:ins>
          </w:p>
        </w:tc>
        <w:tc>
          <w:tcPr>
            <w:tcW w:w="2160" w:type="dxa"/>
            <w:tcPrChange w:id="67" w:author="Jason Roodman" w:date="2016-04-12T22:26:00Z">
              <w:tcPr>
                <w:tcW w:w="2119" w:type="dxa"/>
              </w:tcPr>
            </w:tcPrChange>
          </w:tcPr>
          <w:p w14:paraId="72AC3A8B" w14:textId="77777777" w:rsidR="00B245D3" w:rsidRDefault="00B245D3" w:rsidP="00DC0082">
            <w:pPr>
              <w:pStyle w:val="Normal1"/>
              <w:widowControl w:val="0"/>
              <w:spacing w:line="240" w:lineRule="auto"/>
              <w:rPr>
                <w:ins w:id="68" w:author="Jason Roodman" w:date="2016-04-12T22:23:00Z"/>
              </w:rPr>
            </w:pPr>
            <w:ins w:id="69" w:author="Jason Roodman" w:date="2016-04-12T22:23:00Z">
              <w:r>
                <w:t>Not null</w:t>
              </w:r>
            </w:ins>
          </w:p>
          <w:p w14:paraId="3B6DD7CB" w14:textId="4A347556" w:rsidR="00B245D3" w:rsidRDefault="00B245D3" w:rsidP="00B245D3">
            <w:pPr>
              <w:pStyle w:val="Normal1"/>
              <w:widowControl w:val="0"/>
              <w:spacing w:line="240" w:lineRule="auto"/>
              <w:rPr>
                <w:ins w:id="70" w:author="Jason Roodman" w:date="2016-04-12T22:22:00Z"/>
              </w:rPr>
              <w:pPrChange w:id="71" w:author="Jason Roodman" w:date="2016-04-12T22:23:00Z">
                <w:pPr>
                  <w:pStyle w:val="Normal1"/>
                  <w:widowControl w:val="0"/>
                  <w:spacing w:line="240" w:lineRule="auto"/>
                </w:pPr>
              </w:pPrChange>
            </w:pPr>
            <w:ins w:id="72" w:author="Jason Roodman" w:date="2016-04-12T22:23:00Z">
              <w:r>
                <w:t>* Artist name*</w:t>
              </w:r>
            </w:ins>
          </w:p>
        </w:tc>
      </w:tr>
    </w:tbl>
    <w:p w14:paraId="6E0F43D0" w14:textId="77777777" w:rsidR="00355F27" w:rsidRDefault="00355F27">
      <w:pPr>
        <w:pStyle w:val="Normal1"/>
      </w:pPr>
    </w:p>
    <w:p w14:paraId="5AA971D4" w14:textId="77777777" w:rsidR="00355F27" w:rsidRDefault="002E4BFA">
      <w:pPr>
        <w:pStyle w:val="Normal1"/>
      </w:pPr>
      <w:r>
        <w:rPr>
          <w:u w:val="single"/>
        </w:rPr>
        <w:t>Networking Framework:</w:t>
      </w:r>
    </w:p>
    <w:p w14:paraId="3180C82E" w14:textId="77777777" w:rsidR="00355F27" w:rsidRDefault="00355F27">
      <w:pPr>
        <w:pStyle w:val="Normal1"/>
      </w:pPr>
    </w:p>
    <w:p w14:paraId="348C5159" w14:textId="77777777" w:rsidR="00355F27" w:rsidRDefault="002E4BFA">
      <w:pPr>
        <w:pStyle w:val="Normal1"/>
      </w:pPr>
      <w:r>
        <w:t>There are two server-client style interactions present.</w:t>
      </w:r>
    </w:p>
    <w:p w14:paraId="0619857F" w14:textId="77777777" w:rsidR="00355F27" w:rsidRDefault="002E4BFA">
      <w:pPr>
        <w:pStyle w:val="Normal1"/>
        <w:numPr>
          <w:ilvl w:val="0"/>
          <w:numId w:val="1"/>
        </w:numPr>
        <w:ind w:hanging="360"/>
        <w:contextualSpacing/>
      </w:pPr>
      <w:r>
        <w:t>That between the webserver and all connected clients. The webserver hosts the database and all of the saved playlists.</w:t>
      </w:r>
    </w:p>
    <w:p w14:paraId="1C231B87" w14:textId="77777777" w:rsidR="00355F27" w:rsidRDefault="002E4BFA">
      <w:pPr>
        <w:pStyle w:val="Normal1"/>
        <w:numPr>
          <w:ilvl w:val="0"/>
          <w:numId w:val="1"/>
        </w:numPr>
        <w:ind w:hanging="360"/>
        <w:contextualSpacing/>
      </w:pPr>
      <w:r>
        <w:t>That between the host (or jukebox) device and all of the clients connected to it during playlist runtime</w:t>
      </w:r>
    </w:p>
    <w:p w14:paraId="09E3BAFA" w14:textId="77777777" w:rsidR="00355F27" w:rsidRDefault="00355F27">
      <w:pPr>
        <w:pStyle w:val="Normal1"/>
      </w:pPr>
    </w:p>
    <w:p w14:paraId="0088AD64" w14:textId="77777777" w:rsidR="00355F27" w:rsidRDefault="002E4BFA">
      <w:pPr>
        <w:pStyle w:val="Normal1"/>
      </w:pPr>
      <w:r>
        <w:rPr>
          <w:b/>
          <w:u w:val="single"/>
        </w:rPr>
        <w:t>Webserver</w:t>
      </w:r>
    </w:p>
    <w:p w14:paraId="1FE315F7" w14:textId="382EDA05" w:rsidR="005B1868" w:rsidRDefault="002E4BFA">
      <w:pPr>
        <w:pStyle w:val="Normal1"/>
      </w:pPr>
      <w:r>
        <w:t>For the webserver interactions, the client connects directly to the server through jdbc and queries the database through the container class:</w:t>
      </w:r>
      <w:del w:id="73" w:author="Jason Roodman" w:date="2016-04-12T22:32:00Z">
        <w:r w:rsidDel="005B1868">
          <w:delText xml:space="preserve"> </w:delText>
        </w:r>
      </w:del>
    </w:p>
    <w:p w14:paraId="742C304D" w14:textId="77777777" w:rsidR="00355F27" w:rsidRDefault="00355F27">
      <w:pPr>
        <w:pStyle w:val="Normal1"/>
      </w:pPr>
    </w:p>
    <w:tbl>
      <w:tblPr>
        <w:tblStyle w:val="a2"/>
        <w:tblW w:w="9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5"/>
      </w:tblGrid>
      <w:tr w:rsidR="00355F27" w14:paraId="3DEA6E93" w14:textId="77777777">
        <w:tc>
          <w:tcPr>
            <w:tcW w:w="9105" w:type="dxa"/>
            <w:tcMar>
              <w:top w:w="100" w:type="dxa"/>
              <w:left w:w="100" w:type="dxa"/>
              <w:bottom w:w="100" w:type="dxa"/>
              <w:right w:w="100" w:type="dxa"/>
            </w:tcMar>
          </w:tcPr>
          <w:p w14:paraId="5E45FC3C" w14:textId="77777777" w:rsidR="00355F27" w:rsidRDefault="002E4BFA">
            <w:pPr>
              <w:pStyle w:val="Normal1"/>
              <w:jc w:val="center"/>
            </w:pPr>
            <w:r>
              <w:t>DatabaseConnector</w:t>
            </w:r>
          </w:p>
        </w:tc>
      </w:tr>
      <w:tr w:rsidR="00355F27" w14:paraId="50610FA5" w14:textId="77777777">
        <w:tc>
          <w:tcPr>
            <w:tcW w:w="9105" w:type="dxa"/>
            <w:tcMar>
              <w:top w:w="100" w:type="dxa"/>
              <w:left w:w="100" w:type="dxa"/>
              <w:bottom w:w="100" w:type="dxa"/>
              <w:right w:w="100" w:type="dxa"/>
            </w:tcMar>
          </w:tcPr>
          <w:p w14:paraId="65A0E301" w14:textId="77777777" w:rsidR="00355F27" w:rsidRDefault="002E4BFA">
            <w:pPr>
              <w:pStyle w:val="Normal1"/>
            </w:pPr>
            <w:r>
              <w:t>String hostname</w:t>
            </w:r>
          </w:p>
          <w:p w14:paraId="683182E4" w14:textId="77777777" w:rsidR="00355F27" w:rsidRDefault="002E4BFA">
            <w:pPr>
              <w:pStyle w:val="Normal1"/>
            </w:pPr>
            <w:r>
              <w:t>Int port</w:t>
            </w:r>
          </w:p>
          <w:p w14:paraId="4E774363" w14:textId="77777777" w:rsidR="00355F27" w:rsidRDefault="002E4BFA">
            <w:pPr>
              <w:pStyle w:val="Normal1"/>
            </w:pPr>
            <w:r>
              <w:t>String user, password</w:t>
            </w:r>
          </w:p>
        </w:tc>
      </w:tr>
      <w:tr w:rsidR="00355F27" w14:paraId="77D4A3FA" w14:textId="77777777">
        <w:tc>
          <w:tcPr>
            <w:tcW w:w="9105" w:type="dxa"/>
            <w:tcMar>
              <w:top w:w="100" w:type="dxa"/>
              <w:left w:w="100" w:type="dxa"/>
              <w:bottom w:w="100" w:type="dxa"/>
              <w:right w:w="100" w:type="dxa"/>
            </w:tcMar>
          </w:tcPr>
          <w:p w14:paraId="36A20F40" w14:textId="77777777" w:rsidR="00355F27" w:rsidRDefault="002E4BFA">
            <w:pPr>
              <w:pStyle w:val="Normal1"/>
            </w:pPr>
            <w:r>
              <w:t>DatabaseConnector(hostname,port,user,pass)</w:t>
            </w:r>
          </w:p>
          <w:p w14:paraId="022FC9B8" w14:textId="77777777" w:rsidR="00355F27" w:rsidRDefault="002E4BFA">
            <w:pPr>
              <w:pStyle w:val="Normal1"/>
            </w:pPr>
            <w:r>
              <w:t>Boolean userExists(String username);</w:t>
            </w:r>
          </w:p>
          <w:p w14:paraId="7E5A458C" w14:textId="77777777" w:rsidR="00355F27" w:rsidRDefault="002E4BFA">
            <w:pPr>
              <w:pStyle w:val="Normal1"/>
            </w:pPr>
            <w:r>
              <w:t xml:space="preserve">Bool createUser(String username, String email, String </w:t>
            </w:r>
            <w:r w:rsidR="006F6C80">
              <w:t>password</w:t>
            </w:r>
            <w:r>
              <w:t>);</w:t>
            </w:r>
          </w:p>
          <w:p w14:paraId="682B046B" w14:textId="1DC3E962" w:rsidR="00355F27" w:rsidRDefault="002E4BFA">
            <w:pPr>
              <w:pStyle w:val="Normal1"/>
            </w:pPr>
            <w:r>
              <w:t xml:space="preserve">Bool login(String username, String </w:t>
            </w:r>
            <w:r w:rsidR="006E7BD7">
              <w:t>password</w:t>
            </w:r>
            <w:r>
              <w:t>);//checks is login was successful</w:t>
            </w:r>
          </w:p>
          <w:p w14:paraId="555577AD" w14:textId="77777777" w:rsidR="00355F27" w:rsidRDefault="002E4BFA">
            <w:pPr>
              <w:pStyle w:val="Normal1"/>
            </w:pPr>
            <w:r>
              <w:t>List&lt;String *usernames*&gt; getFriends(String username);//return friendlist</w:t>
            </w:r>
          </w:p>
          <w:p w14:paraId="4ADD1CE3" w14:textId="77777777" w:rsidR="00355F27" w:rsidRDefault="002E4BFA">
            <w:pPr>
              <w:pStyle w:val="Normal1"/>
            </w:pPr>
            <w:r>
              <w:t>Bool followFriend(String currentUsername, String toFollowUsername);</w:t>
            </w:r>
          </w:p>
          <w:p w14:paraId="1FA9FFAB" w14:textId="77777777" w:rsidR="00355F27" w:rsidRDefault="002E4BFA">
            <w:pPr>
              <w:pStyle w:val="Normal1"/>
            </w:pPr>
            <w:r>
              <w:t>Bool playlistExists(String playlistname,String username);</w:t>
            </w:r>
          </w:p>
          <w:p w14:paraId="57C1F65F" w14:textId="3C7342A5" w:rsidR="00355F27" w:rsidRDefault="002E4BFA">
            <w:pPr>
              <w:pStyle w:val="Normal1"/>
            </w:pPr>
            <w:r>
              <w:lastRenderedPageBreak/>
              <w:t xml:space="preserve">Bool createPlaylist(String playlistname, String username, </w:t>
            </w:r>
            <w:r w:rsidR="00AF7944">
              <w:t>String</w:t>
            </w:r>
            <w:r>
              <w:t xml:space="preserve"> filep</w:t>
            </w:r>
            <w:r w:rsidR="00AF7944">
              <w:t>ath</w:t>
            </w:r>
            <w:r>
              <w:t>)//save the playlist to the server’s filesystem and adds its info to the database</w:t>
            </w:r>
          </w:p>
          <w:p w14:paraId="47157DA4" w14:textId="77777777" w:rsidR="00355F27" w:rsidRDefault="002E4BFA">
            <w:pPr>
              <w:pStyle w:val="Normal1"/>
            </w:pPr>
            <w:r>
              <w:t>Bool copyPlaylist(String currentUserName, String SelectedUserName, String playlistname);</w:t>
            </w:r>
          </w:p>
          <w:p w14:paraId="1E81E255" w14:textId="77777777" w:rsidR="00355F27" w:rsidRDefault="002E4BFA">
            <w:pPr>
              <w:pStyle w:val="Normal1"/>
            </w:pPr>
            <w:r>
              <w:t>//copies a playlist from one user to another</w:t>
            </w:r>
          </w:p>
        </w:tc>
      </w:tr>
    </w:tbl>
    <w:p w14:paraId="33A3AA81" w14:textId="77777777" w:rsidR="00355F27" w:rsidDel="005B1868" w:rsidRDefault="00355F27">
      <w:pPr>
        <w:pStyle w:val="Normal1"/>
        <w:rPr>
          <w:del w:id="74" w:author="Jason Roodman" w:date="2016-04-12T22:32:00Z"/>
        </w:rPr>
      </w:pPr>
    </w:p>
    <w:p w14:paraId="09FF3E4A" w14:textId="37E5E9C8" w:rsidR="005B1868" w:rsidRDefault="005B1868">
      <w:pPr>
        <w:pStyle w:val="Normal1"/>
        <w:rPr>
          <w:ins w:id="75" w:author="Jason Roodman" w:date="2016-04-12T22:32:00Z"/>
          <w:b/>
          <w:u w:val="single"/>
        </w:rPr>
      </w:pPr>
    </w:p>
    <w:p w14:paraId="094FCF6C" w14:textId="77777777" w:rsidR="005B1868" w:rsidRDefault="005B1868">
      <w:pPr>
        <w:pStyle w:val="Normal1"/>
        <w:rPr>
          <w:ins w:id="76" w:author="Jason Roodman" w:date="2016-04-12T22:32:00Z"/>
          <w:b/>
          <w:u w:val="single"/>
        </w:rPr>
      </w:pPr>
    </w:p>
    <w:p w14:paraId="28D0D3EE" w14:textId="20056065" w:rsidR="00355F27" w:rsidRDefault="002E4BFA">
      <w:pPr>
        <w:pStyle w:val="Normal1"/>
      </w:pPr>
      <w:r>
        <w:rPr>
          <w:b/>
          <w:u w:val="single"/>
        </w:rPr>
        <w:t>Juke host to client connection</w:t>
      </w:r>
    </w:p>
    <w:p w14:paraId="6E5F2CB9" w14:textId="77777777" w:rsidR="00355F27" w:rsidRDefault="00355F27">
      <w:pPr>
        <w:pStyle w:val="Normal1"/>
      </w:pPr>
    </w:p>
    <w:p w14:paraId="54439830" w14:textId="77777777" w:rsidR="00355F27" w:rsidRDefault="002E4BFA">
      <w:pPr>
        <w:pStyle w:val="Normal1"/>
      </w:pPr>
      <w:r>
        <w:t>Songs are stored in a wrapper object</w:t>
      </w:r>
    </w:p>
    <w:tbl>
      <w:tblPr>
        <w:tblStyle w:val="a3"/>
        <w:tblW w:w="22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tblGrid>
      <w:tr w:rsidR="00355F27" w14:paraId="63010FD3" w14:textId="77777777">
        <w:tc>
          <w:tcPr>
            <w:tcW w:w="2235" w:type="dxa"/>
            <w:tcMar>
              <w:top w:w="100" w:type="dxa"/>
              <w:left w:w="100" w:type="dxa"/>
              <w:bottom w:w="100" w:type="dxa"/>
              <w:right w:w="100" w:type="dxa"/>
            </w:tcMar>
          </w:tcPr>
          <w:p w14:paraId="40324154" w14:textId="77777777" w:rsidR="00355F27" w:rsidRDefault="002E4BFA">
            <w:pPr>
              <w:pStyle w:val="Normal1"/>
              <w:widowControl w:val="0"/>
              <w:spacing w:line="240" w:lineRule="auto"/>
              <w:jc w:val="center"/>
            </w:pPr>
            <w:r>
              <w:t>Song</w:t>
            </w:r>
          </w:p>
        </w:tc>
      </w:tr>
      <w:tr w:rsidR="00355F27" w14:paraId="1C2B962C" w14:textId="77777777">
        <w:tc>
          <w:tcPr>
            <w:tcW w:w="2235" w:type="dxa"/>
            <w:tcMar>
              <w:top w:w="100" w:type="dxa"/>
              <w:left w:w="100" w:type="dxa"/>
              <w:bottom w:w="100" w:type="dxa"/>
              <w:right w:w="100" w:type="dxa"/>
            </w:tcMar>
          </w:tcPr>
          <w:p w14:paraId="3AC90977" w14:textId="77777777" w:rsidR="00355F27" w:rsidRDefault="002E4BFA">
            <w:pPr>
              <w:pStyle w:val="Normal1"/>
            </w:pPr>
            <w:r>
              <w:t>String localFilepath</w:t>
            </w:r>
          </w:p>
          <w:p w14:paraId="4D7CDEB7" w14:textId="77777777" w:rsidR="00355F27" w:rsidRDefault="002E4BFA">
            <w:pPr>
              <w:pStyle w:val="Normal1"/>
            </w:pPr>
            <w:r>
              <w:t>String name</w:t>
            </w:r>
          </w:p>
          <w:p w14:paraId="4A78ED12" w14:textId="77777777" w:rsidR="00355F27" w:rsidRDefault="002E4BFA">
            <w:pPr>
              <w:pStyle w:val="Normal1"/>
            </w:pPr>
            <w:r>
              <w:t>String artist</w:t>
            </w:r>
          </w:p>
        </w:tc>
      </w:tr>
      <w:tr w:rsidR="00355F27" w14:paraId="03BB0B3C" w14:textId="77777777">
        <w:tc>
          <w:tcPr>
            <w:tcW w:w="2235" w:type="dxa"/>
            <w:tcMar>
              <w:top w:w="100" w:type="dxa"/>
              <w:left w:w="100" w:type="dxa"/>
              <w:bottom w:w="100" w:type="dxa"/>
              <w:right w:w="100" w:type="dxa"/>
            </w:tcMar>
          </w:tcPr>
          <w:p w14:paraId="4F2CC62A" w14:textId="77777777" w:rsidR="00355F27" w:rsidRDefault="002E4BFA">
            <w:pPr>
              <w:pStyle w:val="Normal1"/>
            </w:pPr>
            <w:r>
              <w:t>Song(String filepath)</w:t>
            </w:r>
          </w:p>
        </w:tc>
      </w:tr>
    </w:tbl>
    <w:p w14:paraId="39AAA555" w14:textId="77777777" w:rsidR="00355F27" w:rsidRDefault="00355F27">
      <w:pPr>
        <w:pStyle w:val="Normal1"/>
      </w:pPr>
    </w:p>
    <w:p w14:paraId="629591FB" w14:textId="77777777" w:rsidR="00355F27" w:rsidRDefault="002E4BFA">
      <w:pPr>
        <w:pStyle w:val="Normal1"/>
      </w:pPr>
      <w:r>
        <w:t>PlaylistSongs are objects stored within the playlist with extra information for a song.</w:t>
      </w:r>
    </w:p>
    <w:p w14:paraId="1F0E3DCD" w14:textId="77777777" w:rsidR="00355F27" w:rsidRDefault="002E4BFA">
      <w:pPr>
        <w:pStyle w:val="Normal1"/>
      </w:pPr>
      <w:r>
        <w:t>They are elements of the playlist, so they need to store this info</w:t>
      </w:r>
    </w:p>
    <w:p w14:paraId="00659F5E" w14:textId="77777777" w:rsidR="00355F27" w:rsidRDefault="00355F27">
      <w:pPr>
        <w:pStyle w:val="Normal1"/>
      </w:pPr>
    </w:p>
    <w:tbl>
      <w:tblPr>
        <w:tblStyle w:val="a4"/>
        <w:tblW w:w="4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80"/>
      </w:tblGrid>
      <w:tr w:rsidR="00355F27" w14:paraId="65166578" w14:textId="77777777">
        <w:tc>
          <w:tcPr>
            <w:tcW w:w="4080" w:type="dxa"/>
            <w:tcMar>
              <w:top w:w="100" w:type="dxa"/>
              <w:left w:w="100" w:type="dxa"/>
              <w:bottom w:w="100" w:type="dxa"/>
              <w:right w:w="100" w:type="dxa"/>
            </w:tcMar>
          </w:tcPr>
          <w:p w14:paraId="559F8DF9" w14:textId="77777777" w:rsidR="00355F27" w:rsidRDefault="002E4BFA">
            <w:pPr>
              <w:pStyle w:val="Normal1"/>
              <w:widowControl w:val="0"/>
              <w:spacing w:line="240" w:lineRule="auto"/>
              <w:jc w:val="center"/>
            </w:pPr>
            <w:r>
              <w:t>PlaylistSong</w:t>
            </w:r>
          </w:p>
        </w:tc>
      </w:tr>
      <w:tr w:rsidR="00355F27" w14:paraId="59E0CD7F" w14:textId="77777777">
        <w:tc>
          <w:tcPr>
            <w:tcW w:w="4080" w:type="dxa"/>
            <w:tcMar>
              <w:top w:w="100" w:type="dxa"/>
              <w:left w:w="100" w:type="dxa"/>
              <w:bottom w:w="100" w:type="dxa"/>
              <w:right w:w="100" w:type="dxa"/>
            </w:tcMar>
          </w:tcPr>
          <w:p w14:paraId="273F96EB" w14:textId="77777777" w:rsidR="00355F27" w:rsidRDefault="002E4BFA">
            <w:pPr>
              <w:pStyle w:val="Normal1"/>
            </w:pPr>
            <w:r>
              <w:t>Song song;</w:t>
            </w:r>
          </w:p>
          <w:p w14:paraId="4D8D858B" w14:textId="77777777" w:rsidR="00355F27" w:rsidRDefault="002E4BFA">
            <w:pPr>
              <w:pStyle w:val="Normal1"/>
            </w:pPr>
            <w:r>
              <w:t>Playlist owner;</w:t>
            </w:r>
          </w:p>
          <w:p w14:paraId="49490CF9" w14:textId="77777777" w:rsidR="00355F27" w:rsidRDefault="002E4BFA">
            <w:pPr>
              <w:pStyle w:val="Normal1"/>
            </w:pPr>
            <w:r>
              <w:t>Int voteScore</w:t>
            </w:r>
          </w:p>
          <w:p w14:paraId="12838061" w14:textId="77777777" w:rsidR="00355F27" w:rsidRDefault="002E4BFA">
            <w:pPr>
              <w:pStyle w:val="Normal1"/>
            </w:pPr>
            <w:r>
              <w:t>Boolean played</w:t>
            </w:r>
          </w:p>
        </w:tc>
      </w:tr>
      <w:tr w:rsidR="00355F27" w14:paraId="31DD9977" w14:textId="77777777">
        <w:tc>
          <w:tcPr>
            <w:tcW w:w="4080" w:type="dxa"/>
            <w:tcMar>
              <w:top w:w="100" w:type="dxa"/>
              <w:left w:w="100" w:type="dxa"/>
              <w:bottom w:w="100" w:type="dxa"/>
              <w:right w:w="100" w:type="dxa"/>
            </w:tcMar>
          </w:tcPr>
          <w:p w14:paraId="20386D30" w14:textId="77777777" w:rsidR="00355F27" w:rsidRDefault="002E4BFA">
            <w:pPr>
              <w:pStyle w:val="Normal1"/>
            </w:pPr>
            <w:r>
              <w:t>PlaylistSong(Song song, Playlist owner)</w:t>
            </w:r>
          </w:p>
          <w:p w14:paraId="2FC17B11" w14:textId="77777777" w:rsidR="00355F27" w:rsidRDefault="002E4BFA">
            <w:pPr>
              <w:pStyle w:val="Normal1"/>
            </w:pPr>
            <w:r>
              <w:t>Void upvote();</w:t>
            </w:r>
          </w:p>
          <w:p w14:paraId="2C9B1098" w14:textId="77777777" w:rsidR="00355F27" w:rsidRDefault="002E4BFA">
            <w:pPr>
              <w:pStyle w:val="Normal1"/>
            </w:pPr>
            <w:r>
              <w:t>Void downvote();</w:t>
            </w:r>
          </w:p>
          <w:p w14:paraId="53D873C1" w14:textId="77777777" w:rsidR="00355F27" w:rsidRDefault="002E4BFA">
            <w:pPr>
              <w:pStyle w:val="Normal1"/>
            </w:pPr>
            <w:r>
              <w:t>Int getScore();</w:t>
            </w:r>
          </w:p>
        </w:tc>
      </w:tr>
    </w:tbl>
    <w:p w14:paraId="1D5548B8" w14:textId="77777777" w:rsidR="00355F27" w:rsidRDefault="00355F27">
      <w:pPr>
        <w:pStyle w:val="Normal1"/>
      </w:pPr>
    </w:p>
    <w:p w14:paraId="6BD37031" w14:textId="77777777" w:rsidR="00355F27" w:rsidRDefault="002E4BFA">
      <w:pPr>
        <w:pStyle w:val="Normal1"/>
      </w:pPr>
      <w:r>
        <w:t>The running playlist is stored in a playlist object:</w:t>
      </w:r>
    </w:p>
    <w:p w14:paraId="2983EE3B" w14:textId="77777777" w:rsidR="00355F27" w:rsidRDefault="00355F27">
      <w:pPr>
        <w:pStyle w:val="Normal1"/>
      </w:pPr>
    </w:p>
    <w:tbl>
      <w:tblPr>
        <w:tblStyle w:val="a5"/>
        <w:tblW w:w="7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tblGrid>
      <w:tr w:rsidR="00355F27" w14:paraId="378B2824" w14:textId="77777777">
        <w:tc>
          <w:tcPr>
            <w:tcW w:w="7980" w:type="dxa"/>
            <w:tcMar>
              <w:top w:w="100" w:type="dxa"/>
              <w:left w:w="100" w:type="dxa"/>
              <w:bottom w:w="100" w:type="dxa"/>
              <w:right w:w="100" w:type="dxa"/>
            </w:tcMar>
          </w:tcPr>
          <w:p w14:paraId="45570C99" w14:textId="77777777" w:rsidR="00355F27" w:rsidRDefault="002E4BFA">
            <w:pPr>
              <w:pStyle w:val="Normal1"/>
              <w:widowControl w:val="0"/>
              <w:spacing w:line="240" w:lineRule="auto"/>
              <w:jc w:val="center"/>
            </w:pPr>
            <w:r>
              <w:t>Playlist</w:t>
            </w:r>
          </w:p>
        </w:tc>
      </w:tr>
      <w:tr w:rsidR="00355F27" w14:paraId="5323F76B" w14:textId="77777777">
        <w:tc>
          <w:tcPr>
            <w:tcW w:w="7980" w:type="dxa"/>
            <w:tcMar>
              <w:top w:w="100" w:type="dxa"/>
              <w:left w:w="100" w:type="dxa"/>
              <w:bottom w:w="100" w:type="dxa"/>
              <w:right w:w="100" w:type="dxa"/>
            </w:tcMar>
          </w:tcPr>
          <w:p w14:paraId="708FCFC2" w14:textId="77777777" w:rsidR="00355F27" w:rsidRDefault="002E4BFA">
            <w:pPr>
              <w:pStyle w:val="Normal1"/>
            </w:pPr>
            <w:r>
              <w:t>Arraylist&lt;PlaylistSong&gt; allSongs;</w:t>
            </w:r>
          </w:p>
          <w:p w14:paraId="582227C8" w14:textId="77777777" w:rsidR="00355F27" w:rsidRDefault="002E4BFA">
            <w:pPr>
              <w:pStyle w:val="Normal1"/>
            </w:pPr>
            <w:r>
              <w:t>Arraylist&lt;PlaylistSong&gt; played;</w:t>
            </w:r>
          </w:p>
          <w:p w14:paraId="315D097C" w14:textId="77777777" w:rsidR="00355F27" w:rsidRDefault="002E4BFA">
            <w:pPr>
              <w:pStyle w:val="Normal1"/>
            </w:pPr>
            <w:r>
              <w:t>Arraylist&lt;PlaylistSong&gt; toPlay;//this arraylist will be updated throughout playback</w:t>
            </w:r>
          </w:p>
          <w:p w14:paraId="5941AE1D" w14:textId="77777777" w:rsidR="00355F27" w:rsidRDefault="002E4BFA">
            <w:pPr>
              <w:pStyle w:val="Normal1"/>
            </w:pPr>
            <w:r>
              <w:t xml:space="preserve">Arraylist&lt;PlaylistSong&gt; toPlayBuffer;//this will store the updates to the playlist </w:t>
            </w:r>
            <w:r>
              <w:lastRenderedPageBreak/>
              <w:t>and is swapped with toPlay when it is all complete.</w:t>
            </w:r>
          </w:p>
          <w:p w14:paraId="47C18718" w14:textId="77777777" w:rsidR="00355F27" w:rsidRDefault="002E4BFA">
            <w:pPr>
              <w:pStyle w:val="Normal1"/>
            </w:pPr>
            <w:r>
              <w:t>PlaylistSong current; //this is the song currently playing</w:t>
            </w:r>
          </w:p>
          <w:p w14:paraId="66688785" w14:textId="77777777" w:rsidR="00355F27" w:rsidRDefault="00355F27">
            <w:pPr>
              <w:pStyle w:val="Normal1"/>
              <w:widowControl w:val="0"/>
              <w:spacing w:line="240" w:lineRule="auto"/>
            </w:pPr>
          </w:p>
        </w:tc>
      </w:tr>
      <w:tr w:rsidR="00355F27" w14:paraId="4246C6BB" w14:textId="77777777">
        <w:tc>
          <w:tcPr>
            <w:tcW w:w="7980" w:type="dxa"/>
            <w:tcMar>
              <w:top w:w="100" w:type="dxa"/>
              <w:left w:w="100" w:type="dxa"/>
              <w:bottom w:w="100" w:type="dxa"/>
              <w:right w:w="100" w:type="dxa"/>
            </w:tcMar>
          </w:tcPr>
          <w:p w14:paraId="25D7B89C" w14:textId="77777777" w:rsidR="00355F27" w:rsidRDefault="002E4BFA">
            <w:pPr>
              <w:pStyle w:val="Normal1"/>
            </w:pPr>
            <w:r>
              <w:lastRenderedPageBreak/>
              <w:t>Playlist()</w:t>
            </w:r>
          </w:p>
          <w:p w14:paraId="5FD2125C" w14:textId="77777777" w:rsidR="00355F27" w:rsidRDefault="002E4BFA">
            <w:pPr>
              <w:pStyle w:val="Normal1"/>
            </w:pPr>
            <w:r>
              <w:t>Bool addSong(Song)</w:t>
            </w:r>
          </w:p>
          <w:p w14:paraId="19173D86" w14:textId="77777777" w:rsidR="00355F27" w:rsidRDefault="002E4BFA">
            <w:pPr>
              <w:pStyle w:val="Normal1"/>
            </w:pPr>
            <w:r>
              <w:t>Bool Upvote(PlaylistSong)</w:t>
            </w:r>
          </w:p>
          <w:p w14:paraId="2B9FF8F3" w14:textId="77777777" w:rsidR="00355F27" w:rsidRDefault="002E4BFA">
            <w:pPr>
              <w:pStyle w:val="Normal1"/>
            </w:pPr>
            <w:r>
              <w:t>Bool downvote(PlaylistSong)</w:t>
            </w:r>
          </w:p>
          <w:p w14:paraId="331E4FC1" w14:textId="77777777" w:rsidR="00355F27" w:rsidRDefault="002E4BFA">
            <w:pPr>
              <w:pStyle w:val="Normal1"/>
            </w:pPr>
            <w:r>
              <w:t>Void sortToPlay();</w:t>
            </w:r>
          </w:p>
          <w:p w14:paraId="2CE671E9" w14:textId="77777777" w:rsidR="00355F27" w:rsidRDefault="00355F27">
            <w:pPr>
              <w:pStyle w:val="Normal1"/>
            </w:pPr>
          </w:p>
          <w:p w14:paraId="1FACC679" w14:textId="77777777" w:rsidR="00355F27" w:rsidRDefault="002E4BFA">
            <w:pPr>
              <w:pStyle w:val="Normal1"/>
            </w:pPr>
            <w:r>
              <w:t>Song advanceSong() // advances to the first song in the to play list, setting current, removing it from the to-play list, and adding it to the played list. The current song is updated then returned as a Song</w:t>
            </w:r>
          </w:p>
        </w:tc>
      </w:tr>
    </w:tbl>
    <w:p w14:paraId="3042C54F" w14:textId="77777777" w:rsidR="00355F27" w:rsidRDefault="00355F27">
      <w:pPr>
        <w:pStyle w:val="Normal1"/>
      </w:pPr>
    </w:p>
    <w:p w14:paraId="0C982538" w14:textId="77777777" w:rsidR="00355F27" w:rsidRDefault="00355F27">
      <w:pPr>
        <w:pStyle w:val="Normal1"/>
      </w:pPr>
    </w:p>
    <w:p w14:paraId="43D88DB1" w14:textId="77777777" w:rsidR="00355F27" w:rsidRDefault="002E4BFA">
      <w:pPr>
        <w:pStyle w:val="Normal1"/>
      </w:pPr>
      <w:r>
        <w:rPr>
          <w:b/>
        </w:rPr>
        <w:t>Communication</w:t>
      </w:r>
    </w:p>
    <w:p w14:paraId="65C0898E" w14:textId="77777777" w:rsidR="00355F27" w:rsidRDefault="00355F27">
      <w:pPr>
        <w:pStyle w:val="Normal1"/>
      </w:pPr>
    </w:p>
    <w:p w14:paraId="2669E6A7" w14:textId="77777777" w:rsidR="00355F27" w:rsidRDefault="002E4BFA">
      <w:pPr>
        <w:pStyle w:val="Normal1"/>
      </w:pPr>
      <w:r>
        <w:rPr>
          <w:b/>
        </w:rPr>
        <w:t>Client to Host</w:t>
      </w:r>
    </w:p>
    <w:p w14:paraId="47C254E2" w14:textId="77777777" w:rsidR="00355F27" w:rsidRDefault="002E4BFA">
      <w:pPr>
        <w:pStyle w:val="Normal1"/>
      </w:pPr>
      <w:r>
        <w:t>For the jukebox, communication is accomplished through ServerCommands (also known as Command Objects), which are sent through socket and executed on the server once they are read into a ServerCommand object.</w:t>
      </w:r>
    </w:p>
    <w:p w14:paraId="053F2F22" w14:textId="77777777" w:rsidR="00355F27" w:rsidRDefault="002E4BFA">
      <w:pPr>
        <w:pStyle w:val="Normal1"/>
      </w:pPr>
      <w:r>
        <w:t xml:space="preserve">ImmediateCommands are also used for interaction, and are used to be executed immediately upon receipt on the Host. </w:t>
      </w:r>
    </w:p>
    <w:p w14:paraId="63FFD456" w14:textId="77777777" w:rsidR="00355F27" w:rsidRDefault="00355F27">
      <w:pPr>
        <w:pStyle w:val="Normal1"/>
      </w:pPr>
    </w:p>
    <w:p w14:paraId="6881CECA" w14:textId="77777777" w:rsidR="00355F27" w:rsidRDefault="002E4BFA">
      <w:pPr>
        <w:pStyle w:val="Normal1"/>
      </w:pPr>
      <w:r>
        <w:t>The host also interacts with the playlist through the commands, in order to simplify execution.</w:t>
      </w:r>
    </w:p>
    <w:p w14:paraId="56E71CA2" w14:textId="77777777" w:rsidR="00355F27" w:rsidRDefault="00355F27">
      <w:pPr>
        <w:pStyle w:val="Normal1"/>
      </w:pPr>
    </w:p>
    <w:tbl>
      <w:tblPr>
        <w:tblStyle w:val="a6"/>
        <w:tblW w:w="85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95"/>
      </w:tblGrid>
      <w:tr w:rsidR="00355F27" w14:paraId="3B6ABE1E" w14:textId="77777777">
        <w:tc>
          <w:tcPr>
            <w:tcW w:w="8595" w:type="dxa"/>
            <w:tcMar>
              <w:top w:w="100" w:type="dxa"/>
              <w:left w:w="100" w:type="dxa"/>
              <w:bottom w:w="100" w:type="dxa"/>
              <w:right w:w="100" w:type="dxa"/>
            </w:tcMar>
          </w:tcPr>
          <w:p w14:paraId="7B42595A" w14:textId="346C84F4" w:rsidR="00355F27" w:rsidRDefault="002E4BFA">
            <w:pPr>
              <w:pStyle w:val="Normal1"/>
              <w:widowControl w:val="0"/>
              <w:spacing w:line="240" w:lineRule="auto"/>
              <w:jc w:val="center"/>
            </w:pPr>
            <w:r>
              <w:t xml:space="preserve">(Abstract) </w:t>
            </w:r>
            <w:ins w:id="77" w:author="Jason Roodman" w:date="2016-04-12T22:33:00Z">
              <w:r w:rsidR="005B1868">
                <w:t>Host</w:t>
              </w:r>
            </w:ins>
            <w:bookmarkStart w:id="78" w:name="_GoBack"/>
            <w:bookmarkEnd w:id="78"/>
            <w:del w:id="79" w:author="Jason Roodman" w:date="2016-04-12T22:33:00Z">
              <w:r w:rsidDel="005B1868">
                <w:delText>Server</w:delText>
              </w:r>
            </w:del>
            <w:r>
              <w:t>Command</w:t>
            </w:r>
          </w:p>
        </w:tc>
      </w:tr>
      <w:tr w:rsidR="00355F27" w14:paraId="4364B974" w14:textId="77777777">
        <w:tc>
          <w:tcPr>
            <w:tcW w:w="8595" w:type="dxa"/>
            <w:tcMar>
              <w:top w:w="100" w:type="dxa"/>
              <w:left w:w="100" w:type="dxa"/>
              <w:bottom w:w="100" w:type="dxa"/>
              <w:right w:w="100" w:type="dxa"/>
            </w:tcMar>
          </w:tcPr>
          <w:p w14:paraId="090C5872" w14:textId="77777777" w:rsidR="00355F27" w:rsidRDefault="002E4BFA">
            <w:pPr>
              <w:pStyle w:val="Normal1"/>
            </w:pPr>
            <w:r>
              <w:t>PlaylistSong song</w:t>
            </w:r>
          </w:p>
          <w:p w14:paraId="39A9D532" w14:textId="77777777" w:rsidR="00355F27" w:rsidRDefault="002E4BFA">
            <w:pPr>
              <w:pStyle w:val="Normal1"/>
            </w:pPr>
            <w:r>
              <w:t>Client client;</w:t>
            </w:r>
          </w:p>
        </w:tc>
      </w:tr>
      <w:tr w:rsidR="00355F27" w14:paraId="0C63CBBB" w14:textId="77777777">
        <w:tc>
          <w:tcPr>
            <w:tcW w:w="8595" w:type="dxa"/>
            <w:tcMar>
              <w:top w:w="100" w:type="dxa"/>
              <w:left w:w="100" w:type="dxa"/>
              <w:bottom w:w="100" w:type="dxa"/>
              <w:right w:w="100" w:type="dxa"/>
            </w:tcMar>
          </w:tcPr>
          <w:p w14:paraId="0A2B6C43" w14:textId="77777777" w:rsidR="00355F27" w:rsidRDefault="002E4BFA">
            <w:pPr>
              <w:pStyle w:val="Normal1"/>
            </w:pPr>
            <w:r>
              <w:t>ServerCommand(Song, Thread client);//the song is the song on which an action will be peformed, the client is included so that the host can reply to the client that invoked the command</w:t>
            </w:r>
          </w:p>
          <w:p w14:paraId="3EE50701" w14:textId="77777777" w:rsidR="00355F27" w:rsidRDefault="002E4BFA">
            <w:pPr>
              <w:pStyle w:val="Normal1"/>
            </w:pPr>
            <w:r>
              <w:t>//TODO What actually represents the client?</w:t>
            </w:r>
          </w:p>
          <w:p w14:paraId="734A81D5" w14:textId="77777777" w:rsidR="00355F27" w:rsidRDefault="002E4BFA">
            <w:pPr>
              <w:pStyle w:val="Normal1"/>
            </w:pPr>
            <w:r>
              <w:t>Abstract void execute(Playlist); //this will execute based on the type of command;</w:t>
            </w:r>
          </w:p>
        </w:tc>
      </w:tr>
    </w:tbl>
    <w:p w14:paraId="6B8B8871" w14:textId="77777777" w:rsidR="00355F27" w:rsidRDefault="00355F27">
      <w:pPr>
        <w:pStyle w:val="Normal1"/>
      </w:pPr>
    </w:p>
    <w:p w14:paraId="62FE4A24" w14:textId="77777777" w:rsidR="00355F27" w:rsidRDefault="00355F27">
      <w:pPr>
        <w:pStyle w:val="Normal1"/>
      </w:pPr>
    </w:p>
    <w:p w14:paraId="506F20EB" w14:textId="77777777" w:rsidR="00355F27" w:rsidRDefault="002E4BFA">
      <w:pPr>
        <w:pStyle w:val="Normal1"/>
      </w:pPr>
      <w:r>
        <w:t>Subclasses of Server Command:</w:t>
      </w:r>
    </w:p>
    <w:p w14:paraId="524EA90B" w14:textId="77777777" w:rsidR="00355F27" w:rsidRDefault="00355F27">
      <w:pPr>
        <w:pStyle w:val="Normal1"/>
      </w:pPr>
    </w:p>
    <w:p w14:paraId="2EB7E463" w14:textId="77777777" w:rsidR="00355F27" w:rsidRDefault="002E4BFA">
      <w:pPr>
        <w:pStyle w:val="Normal1"/>
      </w:pPr>
      <w:r>
        <w:t>[AddSongCommand] extends ServerCommand</w:t>
      </w:r>
    </w:p>
    <w:p w14:paraId="5FC17830" w14:textId="77777777" w:rsidR="00355F27" w:rsidRDefault="002E4BFA">
      <w:pPr>
        <w:pStyle w:val="Normal1"/>
      </w:pPr>
      <w:r>
        <w:t>//execute adds the song to the playlist in the arguments</w:t>
      </w:r>
    </w:p>
    <w:p w14:paraId="1C2CBB8E" w14:textId="77777777" w:rsidR="00355F27" w:rsidRDefault="002E4BFA">
      <w:pPr>
        <w:pStyle w:val="Normal1"/>
      </w:pPr>
      <w:r>
        <w:t>//if already present in the playlist, it upvotes the song</w:t>
      </w:r>
    </w:p>
    <w:p w14:paraId="7B24028F" w14:textId="77777777" w:rsidR="00355F27" w:rsidRDefault="002E4BFA">
      <w:pPr>
        <w:pStyle w:val="Normal1"/>
      </w:pPr>
      <w:r>
        <w:t>[RemoveSongCommand] extends ServerCommand</w:t>
      </w:r>
    </w:p>
    <w:p w14:paraId="2F832F32" w14:textId="77777777" w:rsidR="00355F27" w:rsidRDefault="002E4BFA">
      <w:pPr>
        <w:pStyle w:val="Normal1"/>
      </w:pPr>
      <w:r>
        <w:lastRenderedPageBreak/>
        <w:t>//execute removes the specified song if in playlist</w:t>
      </w:r>
    </w:p>
    <w:p w14:paraId="56B665C2" w14:textId="77777777" w:rsidR="00355F27" w:rsidRDefault="002E4BFA">
      <w:pPr>
        <w:pStyle w:val="Normal1"/>
      </w:pPr>
      <w:r>
        <w:t>//note: only the host should be able to execute this command</w:t>
      </w:r>
    </w:p>
    <w:p w14:paraId="2E6AA017" w14:textId="77777777" w:rsidR="00355F27" w:rsidRDefault="002E4BFA">
      <w:pPr>
        <w:pStyle w:val="Normal1"/>
      </w:pPr>
      <w:r>
        <w:t>[UpvoteCommand] extends ServerCommand</w:t>
      </w:r>
    </w:p>
    <w:p w14:paraId="4B8C5950" w14:textId="77777777" w:rsidR="00355F27" w:rsidRDefault="002E4BFA">
      <w:pPr>
        <w:pStyle w:val="Normal1"/>
      </w:pPr>
      <w:r>
        <w:t>//upvotes song if it exists</w:t>
      </w:r>
    </w:p>
    <w:p w14:paraId="624B2C6D" w14:textId="77777777" w:rsidR="00355F27" w:rsidRDefault="002E4BFA">
      <w:pPr>
        <w:pStyle w:val="Normal1"/>
      </w:pPr>
      <w:r>
        <w:t>[DownvoteCommand] extends ServerCommand</w:t>
      </w:r>
    </w:p>
    <w:p w14:paraId="78F42DAE" w14:textId="77777777" w:rsidR="00355F27" w:rsidRDefault="002E4BFA">
      <w:pPr>
        <w:pStyle w:val="Normal1"/>
      </w:pPr>
      <w:r>
        <w:t>//downvotes song if it exists</w:t>
      </w:r>
    </w:p>
    <w:p w14:paraId="4A89757B" w14:textId="77777777" w:rsidR="00355F27" w:rsidRDefault="00355F27">
      <w:pPr>
        <w:pStyle w:val="Normal1"/>
      </w:pPr>
    </w:p>
    <w:p w14:paraId="166CC089" w14:textId="77777777" w:rsidR="00355F27" w:rsidRDefault="00355F27">
      <w:pPr>
        <w:pStyle w:val="Normal1"/>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55F27" w14:paraId="09FF1235" w14:textId="77777777">
        <w:tc>
          <w:tcPr>
            <w:tcW w:w="9360" w:type="dxa"/>
            <w:tcMar>
              <w:top w:w="100" w:type="dxa"/>
              <w:left w:w="100" w:type="dxa"/>
              <w:bottom w:w="100" w:type="dxa"/>
              <w:right w:w="100" w:type="dxa"/>
            </w:tcMar>
          </w:tcPr>
          <w:p w14:paraId="6522FADE" w14:textId="0268360B" w:rsidR="00355F27" w:rsidRDefault="002E4BFA">
            <w:pPr>
              <w:pStyle w:val="Normal1"/>
              <w:widowControl w:val="0"/>
              <w:spacing w:line="240" w:lineRule="auto"/>
              <w:jc w:val="center"/>
            </w:pPr>
            <w:r>
              <w:t>ImmediateCommand</w:t>
            </w:r>
          </w:p>
        </w:tc>
      </w:tr>
      <w:tr w:rsidR="00355F27" w14:paraId="1335914A" w14:textId="77777777">
        <w:tc>
          <w:tcPr>
            <w:tcW w:w="9360" w:type="dxa"/>
            <w:tcMar>
              <w:top w:w="100" w:type="dxa"/>
              <w:left w:w="100" w:type="dxa"/>
              <w:bottom w:w="100" w:type="dxa"/>
              <w:right w:w="100" w:type="dxa"/>
            </w:tcMar>
          </w:tcPr>
          <w:p w14:paraId="196A42E3" w14:textId="77777777" w:rsidR="00355F27" w:rsidRDefault="002E4BFA">
            <w:pPr>
              <w:pStyle w:val="Normal1"/>
              <w:widowControl w:val="0"/>
              <w:spacing w:line="240" w:lineRule="auto"/>
            </w:pPr>
            <w:r>
              <w:t>Client client;</w:t>
            </w:r>
          </w:p>
          <w:p w14:paraId="1C94CAD2" w14:textId="77777777" w:rsidR="00355F27" w:rsidRDefault="002E4BFA">
            <w:pPr>
              <w:pStyle w:val="Normal1"/>
              <w:widowControl w:val="0"/>
              <w:spacing w:line="240" w:lineRule="auto"/>
            </w:pPr>
            <w:r>
              <w:t>String label;</w:t>
            </w:r>
          </w:p>
        </w:tc>
      </w:tr>
      <w:tr w:rsidR="00355F27" w14:paraId="4CB400A0" w14:textId="77777777">
        <w:tc>
          <w:tcPr>
            <w:tcW w:w="9360" w:type="dxa"/>
            <w:tcMar>
              <w:top w:w="100" w:type="dxa"/>
              <w:left w:w="100" w:type="dxa"/>
              <w:bottom w:w="100" w:type="dxa"/>
              <w:right w:w="100" w:type="dxa"/>
            </w:tcMar>
          </w:tcPr>
          <w:p w14:paraId="091383CD" w14:textId="77777777" w:rsidR="00355F27" w:rsidRDefault="00355F27">
            <w:pPr>
              <w:pStyle w:val="Normal1"/>
              <w:widowControl w:val="0"/>
              <w:spacing w:line="240" w:lineRule="auto"/>
            </w:pPr>
          </w:p>
        </w:tc>
      </w:tr>
    </w:tbl>
    <w:p w14:paraId="3088D9F6" w14:textId="77777777" w:rsidR="00355F27" w:rsidRDefault="00355F27">
      <w:pPr>
        <w:pStyle w:val="Normal1"/>
      </w:pPr>
    </w:p>
    <w:p w14:paraId="0D1E720F" w14:textId="77777777" w:rsidR="00355F27" w:rsidRDefault="002E4BFA">
      <w:pPr>
        <w:pStyle w:val="Normal1"/>
      </w:pPr>
      <w:r>
        <w:t>ImmediateCommand has a siimilar purpose to a ServerCommand, but does not consist of an operation on a specific song and an execution function, instead it contains a label of which operation to perform, and which client sent it. It is sent through the same stream as ServerCommands.</w:t>
      </w:r>
    </w:p>
    <w:p w14:paraId="640A6C0F" w14:textId="77777777" w:rsidR="00355F27" w:rsidRDefault="00355F27">
      <w:pPr>
        <w:pStyle w:val="Normal1"/>
      </w:pPr>
    </w:p>
    <w:p w14:paraId="7EE067A4" w14:textId="77777777" w:rsidR="00355F27" w:rsidRDefault="002E4BFA">
      <w:pPr>
        <w:pStyle w:val="Normal1"/>
      </w:pPr>
      <w:r>
        <w:t>Labels:</w:t>
      </w:r>
    </w:p>
    <w:p w14:paraId="01F509E0" w14:textId="77777777" w:rsidR="00355F27" w:rsidRDefault="002E4BFA">
      <w:pPr>
        <w:pStyle w:val="Normal1"/>
      </w:pPr>
      <w:r>
        <w:t>“GetAvailableSongs”</w:t>
      </w:r>
    </w:p>
    <w:p w14:paraId="30887D44" w14:textId="77777777" w:rsidR="00355F27" w:rsidRDefault="002E4BFA">
      <w:pPr>
        <w:pStyle w:val="Normal1"/>
      </w:pPr>
      <w:r>
        <w:t>//requests the host to send over its list of songs that can be played</w:t>
      </w:r>
    </w:p>
    <w:p w14:paraId="7F3A5798" w14:textId="77777777" w:rsidR="00355F27" w:rsidRDefault="00355F27">
      <w:pPr>
        <w:pStyle w:val="Normal1"/>
      </w:pPr>
    </w:p>
    <w:p w14:paraId="7C3F5468" w14:textId="77777777" w:rsidR="00355F27" w:rsidRDefault="002E4BFA">
      <w:pPr>
        <w:pStyle w:val="Normal1"/>
      </w:pPr>
      <w:r>
        <w:t xml:space="preserve">“RefreshPlaylist” </w:t>
      </w:r>
    </w:p>
    <w:p w14:paraId="24961318" w14:textId="77777777" w:rsidR="00355F27" w:rsidRDefault="002E4BFA">
      <w:pPr>
        <w:pStyle w:val="Normal1"/>
      </w:pPr>
      <w:r>
        <w:t>//requests for the host to send the playlist object currently connected to so the client may refresh its version of the playlist</w:t>
      </w:r>
    </w:p>
    <w:p w14:paraId="2C673631" w14:textId="77777777" w:rsidR="00355F27" w:rsidRDefault="00355F27">
      <w:pPr>
        <w:pStyle w:val="Normal1"/>
      </w:pPr>
    </w:p>
    <w:p w14:paraId="0E96D1AB" w14:textId="77777777" w:rsidR="00355F27" w:rsidRDefault="002E4BFA">
      <w:pPr>
        <w:pStyle w:val="Normal1"/>
      </w:pPr>
      <w:r>
        <w:rPr>
          <w:b/>
        </w:rPr>
        <w:t>Host to Client</w:t>
      </w:r>
    </w:p>
    <w:p w14:paraId="4AF634C2" w14:textId="77777777" w:rsidR="00355F27" w:rsidRDefault="002E4BFA">
      <w:pPr>
        <w:pStyle w:val="Normal1"/>
      </w:pPr>
      <w:r>
        <w:t xml:space="preserve"> The server will reply to the client with a ServerReply object</w:t>
      </w:r>
    </w:p>
    <w:p w14:paraId="6252D3B0" w14:textId="77777777" w:rsidR="00355F27" w:rsidRDefault="00355F27">
      <w:pPr>
        <w:pStyle w:val="Normal1"/>
      </w:pPr>
    </w:p>
    <w:tbl>
      <w:tblPr>
        <w:tblStyle w:val="a8"/>
        <w:tblW w:w="1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tblGrid>
      <w:tr w:rsidR="00355F27" w14:paraId="1075868E" w14:textId="77777777">
        <w:tc>
          <w:tcPr>
            <w:tcW w:w="1515" w:type="dxa"/>
            <w:tcMar>
              <w:top w:w="100" w:type="dxa"/>
              <w:left w:w="100" w:type="dxa"/>
              <w:bottom w:w="100" w:type="dxa"/>
              <w:right w:w="100" w:type="dxa"/>
            </w:tcMar>
          </w:tcPr>
          <w:p w14:paraId="1E8FDF48" w14:textId="77777777" w:rsidR="00355F27" w:rsidRDefault="002E4BFA">
            <w:pPr>
              <w:pStyle w:val="Normal1"/>
              <w:widowControl w:val="0"/>
              <w:spacing w:line="240" w:lineRule="auto"/>
            </w:pPr>
            <w:r>
              <w:t>ServerReply</w:t>
            </w:r>
          </w:p>
        </w:tc>
      </w:tr>
      <w:tr w:rsidR="00355F27" w14:paraId="170A0EC9" w14:textId="77777777">
        <w:tc>
          <w:tcPr>
            <w:tcW w:w="1515" w:type="dxa"/>
            <w:tcMar>
              <w:top w:w="100" w:type="dxa"/>
              <w:left w:w="100" w:type="dxa"/>
              <w:bottom w:w="100" w:type="dxa"/>
              <w:right w:w="100" w:type="dxa"/>
            </w:tcMar>
          </w:tcPr>
          <w:p w14:paraId="07B7AE4F" w14:textId="77777777" w:rsidR="00355F27" w:rsidRDefault="002E4BFA">
            <w:pPr>
              <w:pStyle w:val="Normal1"/>
              <w:widowControl w:val="0"/>
              <w:spacing w:line="240" w:lineRule="auto"/>
            </w:pPr>
            <w:r>
              <w:t>String label;</w:t>
            </w:r>
          </w:p>
          <w:p w14:paraId="2CA6D36F" w14:textId="77777777" w:rsidR="00355F27" w:rsidRDefault="002E4BFA">
            <w:pPr>
              <w:pStyle w:val="Normal1"/>
              <w:widowControl w:val="0"/>
              <w:spacing w:line="240" w:lineRule="auto"/>
            </w:pPr>
            <w:r>
              <w:t>Object data;</w:t>
            </w:r>
          </w:p>
        </w:tc>
      </w:tr>
      <w:tr w:rsidR="00355F27" w14:paraId="4C45A897" w14:textId="77777777">
        <w:tc>
          <w:tcPr>
            <w:tcW w:w="1515" w:type="dxa"/>
            <w:tcMar>
              <w:top w:w="100" w:type="dxa"/>
              <w:left w:w="100" w:type="dxa"/>
              <w:bottom w:w="100" w:type="dxa"/>
              <w:right w:w="100" w:type="dxa"/>
            </w:tcMar>
          </w:tcPr>
          <w:p w14:paraId="77E5F71A" w14:textId="77777777" w:rsidR="00355F27" w:rsidRDefault="00355F27">
            <w:pPr>
              <w:pStyle w:val="Normal1"/>
              <w:widowControl w:val="0"/>
              <w:spacing w:line="240" w:lineRule="auto"/>
            </w:pPr>
          </w:p>
        </w:tc>
      </w:tr>
    </w:tbl>
    <w:p w14:paraId="27618458" w14:textId="77777777" w:rsidR="00355F27" w:rsidRDefault="00355F27">
      <w:pPr>
        <w:pStyle w:val="Normal1"/>
      </w:pPr>
    </w:p>
    <w:p w14:paraId="631EF57D" w14:textId="77777777" w:rsidR="00355F27" w:rsidRDefault="002E4BFA">
      <w:pPr>
        <w:pStyle w:val="Normal1"/>
      </w:pPr>
      <w:r>
        <w:t>The label indicates which kind of data is sent:</w:t>
      </w:r>
    </w:p>
    <w:p w14:paraId="35BCAE3A" w14:textId="77777777" w:rsidR="00355F27" w:rsidRDefault="002E4BFA">
      <w:pPr>
        <w:pStyle w:val="Normal1"/>
      </w:pPr>
      <w:r>
        <w:t>“Boolean”, “Playlist”,”SongList”</w:t>
      </w:r>
    </w:p>
    <w:p w14:paraId="2274BD8A" w14:textId="77777777" w:rsidR="00355F27" w:rsidRDefault="00355F27">
      <w:pPr>
        <w:pStyle w:val="Normal1"/>
      </w:pPr>
    </w:p>
    <w:p w14:paraId="73982222" w14:textId="77777777" w:rsidR="00355F27" w:rsidRDefault="002E4BFA">
      <w:pPr>
        <w:pStyle w:val="Normal1"/>
      </w:pPr>
      <w:r>
        <w:t>A boolean object is sent in reply to any of the commands that operate on the playlist to confirm successful operation.</w:t>
      </w:r>
    </w:p>
    <w:p w14:paraId="2E626BBD" w14:textId="77777777" w:rsidR="00355F27" w:rsidRDefault="00355F27">
      <w:pPr>
        <w:pStyle w:val="Normal1"/>
      </w:pPr>
    </w:p>
    <w:p w14:paraId="10CBEF08" w14:textId="77777777" w:rsidR="00355F27" w:rsidRDefault="002E4BFA">
      <w:pPr>
        <w:pStyle w:val="Normal1"/>
      </w:pPr>
      <w:r>
        <w:t>A Playlist object is sent in reply to RefreshPlaylistCommand to be used to refresh the playlist.</w:t>
      </w:r>
    </w:p>
    <w:p w14:paraId="7A9DB050" w14:textId="77777777" w:rsidR="00355F27" w:rsidRDefault="00355F27">
      <w:pPr>
        <w:pStyle w:val="Normal1"/>
      </w:pPr>
    </w:p>
    <w:p w14:paraId="0E81E5ED" w14:textId="77777777" w:rsidR="00355F27" w:rsidRDefault="002E4BFA">
      <w:pPr>
        <w:pStyle w:val="Normal1"/>
      </w:pPr>
      <w:r>
        <w:t>A SongList object is sent in reply to GetAvailableSongsCommand so that the client can populate their menu to add songs</w:t>
      </w:r>
    </w:p>
    <w:p w14:paraId="285E6820" w14:textId="77777777" w:rsidR="00355F27" w:rsidRDefault="00355F27">
      <w:pPr>
        <w:pStyle w:val="Normal1"/>
      </w:pPr>
    </w:p>
    <w:p w14:paraId="48CD61DA" w14:textId="77777777" w:rsidR="00355F27" w:rsidRDefault="002E4BFA">
      <w:pPr>
        <w:pStyle w:val="Normal1"/>
      </w:pPr>
      <w:r>
        <w:rPr>
          <w:b/>
        </w:rPr>
        <w:t>The Client’s Threads</w:t>
      </w:r>
    </w:p>
    <w:p w14:paraId="0A2FB3F4" w14:textId="77777777" w:rsidR="00355F27" w:rsidRDefault="002E4BFA">
      <w:pPr>
        <w:pStyle w:val="Normal1"/>
      </w:pPr>
      <w:r>
        <w:t>During runtime, all the clients are running the following threads. Reminder: host behaves like a client</w:t>
      </w:r>
    </w:p>
    <w:p w14:paraId="63173D41" w14:textId="77777777" w:rsidR="00355F27" w:rsidRDefault="00355F27">
      <w:pPr>
        <w:pStyle w:val="Normal1"/>
      </w:pPr>
    </w:p>
    <w:p w14:paraId="0D95C780" w14:textId="77777777" w:rsidR="00355F27" w:rsidRDefault="00355F27">
      <w:pPr>
        <w:pStyle w:val="Normal1"/>
      </w:pPr>
    </w:p>
    <w:tbl>
      <w:tblPr>
        <w:tblStyle w:val="a9"/>
        <w:tblW w:w="4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5"/>
      </w:tblGrid>
      <w:tr w:rsidR="00355F27" w14:paraId="67E52DAC" w14:textId="77777777">
        <w:tc>
          <w:tcPr>
            <w:tcW w:w="4155" w:type="dxa"/>
            <w:tcMar>
              <w:top w:w="100" w:type="dxa"/>
              <w:left w:w="100" w:type="dxa"/>
              <w:bottom w:w="100" w:type="dxa"/>
              <w:right w:w="100" w:type="dxa"/>
            </w:tcMar>
          </w:tcPr>
          <w:p w14:paraId="461327A8" w14:textId="77777777" w:rsidR="00355F27" w:rsidRDefault="002E4BFA">
            <w:pPr>
              <w:pStyle w:val="Normal1"/>
              <w:widowControl w:val="0"/>
              <w:spacing w:line="240" w:lineRule="auto"/>
              <w:jc w:val="center"/>
            </w:pPr>
            <w:r>
              <w:t>CommandThread</w:t>
            </w:r>
          </w:p>
        </w:tc>
      </w:tr>
      <w:tr w:rsidR="00355F27" w14:paraId="49B3A218" w14:textId="77777777">
        <w:tc>
          <w:tcPr>
            <w:tcW w:w="4155" w:type="dxa"/>
            <w:tcMar>
              <w:top w:w="100" w:type="dxa"/>
              <w:left w:w="100" w:type="dxa"/>
              <w:bottom w:w="100" w:type="dxa"/>
              <w:right w:w="100" w:type="dxa"/>
            </w:tcMar>
          </w:tcPr>
          <w:p w14:paraId="5E1610ED" w14:textId="77777777" w:rsidR="00355F27" w:rsidRDefault="002E4BFA">
            <w:pPr>
              <w:pStyle w:val="Normal1"/>
              <w:widowControl w:val="0"/>
              <w:spacing w:line="240" w:lineRule="auto"/>
            </w:pPr>
            <w:r>
              <w:t>Queue&lt;ServerCommand&gt; commands;</w:t>
            </w:r>
          </w:p>
          <w:p w14:paraId="0F942E17" w14:textId="77777777" w:rsidR="00355F27" w:rsidRDefault="002E4BFA">
            <w:pPr>
              <w:pStyle w:val="Normal1"/>
              <w:widowControl w:val="0"/>
              <w:spacing w:line="240" w:lineRule="auto"/>
            </w:pPr>
            <w:r>
              <w:t>ObjectInputStream ois;</w:t>
            </w:r>
          </w:p>
          <w:p w14:paraId="42B8E19A" w14:textId="77777777" w:rsidR="00355F27" w:rsidRDefault="002E4BFA">
            <w:pPr>
              <w:pStyle w:val="Normal1"/>
              <w:widowControl w:val="0"/>
              <w:spacing w:line="240" w:lineRule="auto"/>
            </w:pPr>
            <w:r>
              <w:t>ObjectOutputStream oos;</w:t>
            </w:r>
          </w:p>
        </w:tc>
      </w:tr>
      <w:tr w:rsidR="00355F27" w14:paraId="59645BF0" w14:textId="77777777">
        <w:tc>
          <w:tcPr>
            <w:tcW w:w="4155" w:type="dxa"/>
            <w:tcMar>
              <w:top w:w="100" w:type="dxa"/>
              <w:left w:w="100" w:type="dxa"/>
              <w:bottom w:w="100" w:type="dxa"/>
              <w:right w:w="100" w:type="dxa"/>
            </w:tcMar>
          </w:tcPr>
          <w:p w14:paraId="0B5E41B2" w14:textId="77777777" w:rsidR="00355F27" w:rsidRDefault="002E4BFA">
            <w:pPr>
              <w:pStyle w:val="Normal1"/>
              <w:widowControl w:val="0"/>
              <w:spacing w:line="240" w:lineRule="auto"/>
            </w:pPr>
            <w:r>
              <w:t>CommandThread();</w:t>
            </w:r>
          </w:p>
          <w:p w14:paraId="3A0B0E60" w14:textId="77777777" w:rsidR="00355F27" w:rsidRDefault="002E4BFA">
            <w:pPr>
              <w:pStyle w:val="Normal1"/>
              <w:widowControl w:val="0"/>
              <w:spacing w:line="240" w:lineRule="auto"/>
            </w:pPr>
            <w:r>
              <w:t>Void addCommand(ServerCommand);</w:t>
            </w:r>
          </w:p>
          <w:p w14:paraId="55334201" w14:textId="77777777" w:rsidR="00355F27" w:rsidRDefault="002E4BFA">
            <w:pPr>
              <w:pStyle w:val="Normal1"/>
              <w:widowControl w:val="0"/>
              <w:spacing w:line="240" w:lineRule="auto"/>
            </w:pPr>
            <w:r>
              <w:t>Bool executeCommand();</w:t>
            </w:r>
          </w:p>
          <w:p w14:paraId="2A7804FE" w14:textId="77777777" w:rsidR="00355F27" w:rsidRDefault="002E4BFA">
            <w:pPr>
              <w:pStyle w:val="Normal1"/>
              <w:widowControl w:val="0"/>
              <w:spacing w:line="240" w:lineRule="auto"/>
            </w:pPr>
            <w:r>
              <w:t>Void run();</w:t>
            </w:r>
          </w:p>
        </w:tc>
      </w:tr>
    </w:tbl>
    <w:p w14:paraId="7A27F3F4" w14:textId="77777777" w:rsidR="00355F27" w:rsidRDefault="00355F27">
      <w:pPr>
        <w:pStyle w:val="Normal1"/>
      </w:pPr>
    </w:p>
    <w:p w14:paraId="69C6DBD0" w14:textId="77777777" w:rsidR="00355F27" w:rsidRDefault="002E4BFA">
      <w:pPr>
        <w:pStyle w:val="Normal1"/>
        <w:widowControl w:val="0"/>
        <w:spacing w:line="240" w:lineRule="auto"/>
      </w:pPr>
      <w:r>
        <w:t>CommandThread.run() is an endless loop executing the popped instruction.</w:t>
      </w:r>
    </w:p>
    <w:p w14:paraId="0CEBA44A" w14:textId="77777777" w:rsidR="00355F27" w:rsidRDefault="002E4BFA">
      <w:pPr>
        <w:pStyle w:val="Normal1"/>
        <w:widowControl w:val="0"/>
        <w:spacing w:line="240" w:lineRule="auto"/>
      </w:pPr>
      <w:r>
        <w:t>Every popped instruction waits on a ServerReply to be sent back. If the command does not execute, successfully, it loops again, insuring that every command is executed.</w:t>
      </w:r>
    </w:p>
    <w:p w14:paraId="470A69AC" w14:textId="77777777" w:rsidR="00355F27" w:rsidRDefault="002E4BFA">
      <w:pPr>
        <w:pStyle w:val="Normal1"/>
        <w:widowControl w:val="0"/>
        <w:spacing w:line="240" w:lineRule="auto"/>
      </w:pPr>
      <w:r>
        <w:t>If a RefreshPlaylistCommand is received, the client’s playlist is instantly refreshed</w:t>
      </w:r>
    </w:p>
    <w:p w14:paraId="7584CD90" w14:textId="77777777" w:rsidR="00355F27" w:rsidRDefault="00355F27">
      <w:pPr>
        <w:pStyle w:val="Normal1"/>
        <w:widowControl w:val="0"/>
        <w:spacing w:line="240" w:lineRule="auto"/>
      </w:pPr>
    </w:p>
    <w:p w14:paraId="02CF049A" w14:textId="77777777" w:rsidR="00355F27" w:rsidRDefault="00355F27">
      <w:pPr>
        <w:pStyle w:val="Normal1"/>
        <w:widowControl w:val="0"/>
        <w:spacing w:line="240" w:lineRule="auto"/>
      </w:pPr>
    </w:p>
    <w:tbl>
      <w:tblPr>
        <w:tblStyle w:val="aa"/>
        <w:tblW w:w="2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tblGrid>
      <w:tr w:rsidR="00355F27" w14:paraId="4E216487" w14:textId="77777777">
        <w:tc>
          <w:tcPr>
            <w:tcW w:w="2505" w:type="dxa"/>
            <w:tcMar>
              <w:top w:w="100" w:type="dxa"/>
              <w:left w:w="100" w:type="dxa"/>
              <w:bottom w:w="100" w:type="dxa"/>
              <w:right w:w="100" w:type="dxa"/>
            </w:tcMar>
          </w:tcPr>
          <w:p w14:paraId="5AF04203" w14:textId="77777777" w:rsidR="00355F27" w:rsidRDefault="002E4BFA">
            <w:pPr>
              <w:pStyle w:val="Normal1"/>
              <w:widowControl w:val="0"/>
              <w:spacing w:line="240" w:lineRule="auto"/>
              <w:jc w:val="center"/>
            </w:pPr>
            <w:r>
              <w:t>ClientRefreshThread</w:t>
            </w:r>
          </w:p>
        </w:tc>
      </w:tr>
      <w:tr w:rsidR="00355F27" w14:paraId="7AFCCED9" w14:textId="77777777">
        <w:tc>
          <w:tcPr>
            <w:tcW w:w="2505" w:type="dxa"/>
            <w:tcMar>
              <w:top w:w="100" w:type="dxa"/>
              <w:left w:w="100" w:type="dxa"/>
              <w:bottom w:w="100" w:type="dxa"/>
              <w:right w:w="100" w:type="dxa"/>
            </w:tcMar>
          </w:tcPr>
          <w:p w14:paraId="721A6E0D" w14:textId="77777777" w:rsidR="00355F27" w:rsidRDefault="00355F27">
            <w:pPr>
              <w:pStyle w:val="Normal1"/>
              <w:widowControl w:val="0"/>
              <w:spacing w:line="240" w:lineRule="auto"/>
            </w:pPr>
          </w:p>
        </w:tc>
      </w:tr>
      <w:tr w:rsidR="00355F27" w14:paraId="5CFA336D" w14:textId="77777777">
        <w:tc>
          <w:tcPr>
            <w:tcW w:w="2505" w:type="dxa"/>
            <w:tcMar>
              <w:top w:w="100" w:type="dxa"/>
              <w:left w:w="100" w:type="dxa"/>
              <w:bottom w:w="100" w:type="dxa"/>
              <w:right w:w="100" w:type="dxa"/>
            </w:tcMar>
          </w:tcPr>
          <w:p w14:paraId="4F984AD9" w14:textId="77777777" w:rsidR="00355F27" w:rsidRDefault="002E4BFA">
            <w:pPr>
              <w:pStyle w:val="Normal1"/>
              <w:widowControl w:val="0"/>
              <w:spacing w:line="240" w:lineRule="auto"/>
            </w:pPr>
            <w:r>
              <w:t>ClientRefreshThread()</w:t>
            </w:r>
          </w:p>
          <w:p w14:paraId="207C55F4" w14:textId="77777777" w:rsidR="00355F27" w:rsidRDefault="002E4BFA">
            <w:pPr>
              <w:pStyle w:val="Normal1"/>
              <w:widowControl w:val="0"/>
              <w:spacing w:line="240" w:lineRule="auto"/>
            </w:pPr>
            <w:r>
              <w:t>Void run();</w:t>
            </w:r>
          </w:p>
        </w:tc>
      </w:tr>
    </w:tbl>
    <w:p w14:paraId="0593C8DF" w14:textId="77777777" w:rsidR="00355F27" w:rsidRDefault="00355F27">
      <w:pPr>
        <w:pStyle w:val="Normal1"/>
        <w:widowControl w:val="0"/>
        <w:spacing w:line="240" w:lineRule="auto"/>
      </w:pPr>
    </w:p>
    <w:p w14:paraId="118DD88C" w14:textId="77777777" w:rsidR="00355F27" w:rsidRDefault="002E4BFA">
      <w:pPr>
        <w:pStyle w:val="Normal1"/>
        <w:widowControl w:val="0"/>
        <w:spacing w:line="240" w:lineRule="auto"/>
      </w:pPr>
      <w:r>
        <w:t>ClientRefreshThread.run() just calls addCommand(new RefreshPlaylistCommand()) then sleeps so that the playlist refreshes every couple seconds.</w:t>
      </w:r>
    </w:p>
    <w:p w14:paraId="09B93BEB" w14:textId="77777777" w:rsidR="00355F27" w:rsidRDefault="00355F27">
      <w:pPr>
        <w:pStyle w:val="Normal1"/>
        <w:widowControl w:val="0"/>
        <w:spacing w:line="240" w:lineRule="auto"/>
      </w:pPr>
    </w:p>
    <w:p w14:paraId="223C5DAC" w14:textId="77777777" w:rsidR="00355F27" w:rsidRDefault="002E4BFA">
      <w:pPr>
        <w:pStyle w:val="Normal1"/>
        <w:widowControl w:val="0"/>
        <w:spacing w:line="240" w:lineRule="auto"/>
      </w:pPr>
      <w:r>
        <w:rPr>
          <w:b/>
        </w:rPr>
        <w:t>The Host’s Threads</w:t>
      </w:r>
    </w:p>
    <w:p w14:paraId="00E244EA" w14:textId="77777777" w:rsidR="00355F27" w:rsidRDefault="00355F27">
      <w:pPr>
        <w:pStyle w:val="Normal1"/>
        <w:widowControl w:val="0"/>
        <w:spacing w:line="240" w:lineRule="auto"/>
      </w:pPr>
    </w:p>
    <w:p w14:paraId="037A65AE" w14:textId="77777777" w:rsidR="00355F27" w:rsidRDefault="002E4BFA">
      <w:pPr>
        <w:pStyle w:val="Normal1"/>
        <w:widowControl w:val="0"/>
        <w:spacing w:line="240" w:lineRule="auto"/>
      </w:pPr>
      <w:r>
        <w:t>These threads only run on the Host or Jukebox machine. They run during the playlists existence</w:t>
      </w:r>
    </w:p>
    <w:p w14:paraId="099B7F2F" w14:textId="77777777" w:rsidR="00355F27" w:rsidRDefault="00355F27">
      <w:pPr>
        <w:pStyle w:val="Normal1"/>
        <w:widowControl w:val="0"/>
        <w:spacing w:line="240" w:lineRule="auto"/>
      </w:pPr>
    </w:p>
    <w:tbl>
      <w:tblPr>
        <w:tblStyle w:val="ab"/>
        <w:tblW w:w="3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90"/>
      </w:tblGrid>
      <w:tr w:rsidR="00355F27" w14:paraId="79CCE149" w14:textId="77777777">
        <w:tc>
          <w:tcPr>
            <w:tcW w:w="3990" w:type="dxa"/>
            <w:tcMar>
              <w:top w:w="100" w:type="dxa"/>
              <w:left w:w="100" w:type="dxa"/>
              <w:bottom w:w="100" w:type="dxa"/>
              <w:right w:w="100" w:type="dxa"/>
            </w:tcMar>
          </w:tcPr>
          <w:p w14:paraId="2D6AEB2D" w14:textId="77777777" w:rsidR="00355F27" w:rsidRDefault="002E4BFA">
            <w:pPr>
              <w:pStyle w:val="Normal1"/>
              <w:widowControl w:val="0"/>
              <w:spacing w:line="240" w:lineRule="auto"/>
              <w:jc w:val="center"/>
            </w:pPr>
            <w:r>
              <w:t>UpdateThread</w:t>
            </w:r>
          </w:p>
        </w:tc>
      </w:tr>
      <w:tr w:rsidR="00355F27" w14:paraId="367AB115" w14:textId="77777777">
        <w:tc>
          <w:tcPr>
            <w:tcW w:w="3990" w:type="dxa"/>
            <w:tcMar>
              <w:top w:w="100" w:type="dxa"/>
              <w:left w:w="100" w:type="dxa"/>
              <w:bottom w:w="100" w:type="dxa"/>
              <w:right w:w="100" w:type="dxa"/>
            </w:tcMar>
          </w:tcPr>
          <w:p w14:paraId="43EBABEC" w14:textId="77777777" w:rsidR="00355F27" w:rsidRDefault="002E4BFA">
            <w:pPr>
              <w:pStyle w:val="Normal1"/>
              <w:widowControl w:val="0"/>
              <w:spacing w:line="240" w:lineRule="auto"/>
            </w:pPr>
            <w:r>
              <w:t>Queue&lt;ServerCommand&gt; commands;</w:t>
            </w:r>
          </w:p>
          <w:p w14:paraId="432F670F" w14:textId="77777777" w:rsidR="00355F27" w:rsidRDefault="002E4BFA">
            <w:pPr>
              <w:pStyle w:val="Normal1"/>
              <w:widowControl w:val="0"/>
              <w:spacing w:line="240" w:lineRule="auto"/>
            </w:pPr>
            <w:r>
              <w:t>Playlist playlist;</w:t>
            </w:r>
          </w:p>
          <w:p w14:paraId="0C917AA0" w14:textId="77777777" w:rsidR="00355F27" w:rsidRDefault="002E4BFA">
            <w:pPr>
              <w:pStyle w:val="Normal1"/>
              <w:widowControl w:val="0"/>
              <w:spacing w:line="240" w:lineRule="auto"/>
            </w:pPr>
            <w:r>
              <w:t>Bool updating;</w:t>
            </w:r>
          </w:p>
          <w:p w14:paraId="441A0D3D" w14:textId="77777777" w:rsidR="00355F27" w:rsidRDefault="002E4BFA">
            <w:pPr>
              <w:pStyle w:val="Normal1"/>
              <w:widowControl w:val="0"/>
              <w:spacing w:line="240" w:lineRule="auto"/>
            </w:pPr>
            <w:r>
              <w:t>ObjectOutputStream oos;</w:t>
            </w:r>
          </w:p>
        </w:tc>
      </w:tr>
      <w:tr w:rsidR="00355F27" w14:paraId="75CCBA65" w14:textId="77777777">
        <w:tc>
          <w:tcPr>
            <w:tcW w:w="3990" w:type="dxa"/>
            <w:tcMar>
              <w:top w:w="100" w:type="dxa"/>
              <w:left w:w="100" w:type="dxa"/>
              <w:bottom w:w="100" w:type="dxa"/>
              <w:right w:w="100" w:type="dxa"/>
            </w:tcMar>
          </w:tcPr>
          <w:p w14:paraId="1BE836E4" w14:textId="77777777" w:rsidR="00355F27" w:rsidRDefault="002E4BFA">
            <w:pPr>
              <w:pStyle w:val="Normal1"/>
              <w:widowControl w:val="0"/>
              <w:spacing w:line="240" w:lineRule="auto"/>
            </w:pPr>
            <w:r>
              <w:lastRenderedPageBreak/>
              <w:t>UpdateThread(Playlist);</w:t>
            </w:r>
          </w:p>
          <w:p w14:paraId="368E8E83" w14:textId="77777777" w:rsidR="00355F27" w:rsidRDefault="002E4BFA">
            <w:pPr>
              <w:pStyle w:val="Normal1"/>
              <w:widowControl w:val="0"/>
              <w:spacing w:line="240" w:lineRule="auto"/>
            </w:pPr>
            <w:r>
              <w:t>Void addCommand(ServerCommand);</w:t>
            </w:r>
          </w:p>
          <w:p w14:paraId="15FE0E96" w14:textId="77777777" w:rsidR="00355F27" w:rsidRDefault="002E4BFA">
            <w:pPr>
              <w:pStyle w:val="Normal1"/>
              <w:widowControl w:val="0"/>
              <w:spacing w:line="240" w:lineRule="auto"/>
            </w:pPr>
            <w:r>
              <w:t>Bool isUpdating();</w:t>
            </w:r>
          </w:p>
          <w:p w14:paraId="4E823F8C" w14:textId="77777777" w:rsidR="00355F27" w:rsidRDefault="002E4BFA">
            <w:pPr>
              <w:pStyle w:val="Normal1"/>
              <w:widowControl w:val="0"/>
              <w:spacing w:line="240" w:lineRule="auto"/>
            </w:pPr>
            <w:r>
              <w:t>Void run()</w:t>
            </w:r>
          </w:p>
        </w:tc>
      </w:tr>
    </w:tbl>
    <w:p w14:paraId="4A179B0B" w14:textId="77777777" w:rsidR="00355F27" w:rsidRDefault="00355F27">
      <w:pPr>
        <w:pStyle w:val="Normal1"/>
        <w:widowControl w:val="0"/>
        <w:spacing w:line="240" w:lineRule="auto"/>
      </w:pPr>
    </w:p>
    <w:p w14:paraId="06A3D3A2" w14:textId="77777777" w:rsidR="00355F27" w:rsidRDefault="002E4BFA">
      <w:pPr>
        <w:pStyle w:val="Normal1"/>
        <w:widowControl w:val="0"/>
        <w:spacing w:line="240" w:lineRule="auto"/>
      </w:pPr>
      <w:r>
        <w:t>The Update thread receives commands. On run, it has an endless loop that executes all of the ServerCommands in the Queue on toPlayBuffer, sends the proper ServerReply, and then sorts the playlists’s ToPlayBuffer list (since PlaylistSongs will have changed score, or have been added or deleted), and copies it to toPlay;</w:t>
      </w:r>
    </w:p>
    <w:p w14:paraId="55FAB123" w14:textId="77777777" w:rsidR="00355F27" w:rsidRDefault="00355F27">
      <w:pPr>
        <w:pStyle w:val="Normal1"/>
        <w:widowControl w:val="0"/>
        <w:spacing w:line="240" w:lineRule="auto"/>
      </w:pPr>
    </w:p>
    <w:p w14:paraId="0D6A69E7" w14:textId="77777777" w:rsidR="00355F27" w:rsidRDefault="002E4BFA">
      <w:pPr>
        <w:pStyle w:val="Normal1"/>
        <w:widowControl w:val="0"/>
        <w:spacing w:line="240" w:lineRule="auto"/>
      </w:pPr>
      <w:r>
        <w:t xml:space="preserve">While executing the commands in the queue, updating is set to true, to prevent access of the playlist in mid-operation. </w:t>
      </w:r>
    </w:p>
    <w:p w14:paraId="466D82C2" w14:textId="77777777" w:rsidR="00355F27" w:rsidRDefault="00355F27">
      <w:pPr>
        <w:pStyle w:val="Normal1"/>
        <w:widowControl w:val="0"/>
        <w:spacing w:line="240" w:lineRule="auto"/>
      </w:pPr>
    </w:p>
    <w:tbl>
      <w:tblPr>
        <w:tblStyle w:val="ac"/>
        <w:tblW w:w="2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tblGrid>
      <w:tr w:rsidR="00355F27" w14:paraId="53EC5322" w14:textId="77777777">
        <w:tc>
          <w:tcPr>
            <w:tcW w:w="2610" w:type="dxa"/>
            <w:tcMar>
              <w:top w:w="100" w:type="dxa"/>
              <w:left w:w="100" w:type="dxa"/>
              <w:bottom w:w="100" w:type="dxa"/>
              <w:right w:w="100" w:type="dxa"/>
            </w:tcMar>
          </w:tcPr>
          <w:p w14:paraId="723E1D06" w14:textId="77777777" w:rsidR="00355F27" w:rsidRDefault="002E4BFA">
            <w:pPr>
              <w:pStyle w:val="Normal1"/>
              <w:widowControl w:val="0"/>
              <w:spacing w:line="240" w:lineRule="auto"/>
              <w:jc w:val="center"/>
            </w:pPr>
            <w:r>
              <w:t>ReceiverThread</w:t>
            </w:r>
          </w:p>
        </w:tc>
      </w:tr>
      <w:tr w:rsidR="00355F27" w14:paraId="56272200" w14:textId="77777777">
        <w:tc>
          <w:tcPr>
            <w:tcW w:w="2610" w:type="dxa"/>
            <w:tcMar>
              <w:top w:w="100" w:type="dxa"/>
              <w:left w:w="100" w:type="dxa"/>
              <w:bottom w:w="100" w:type="dxa"/>
              <w:right w:w="100" w:type="dxa"/>
            </w:tcMar>
          </w:tcPr>
          <w:p w14:paraId="2C3E252E" w14:textId="77777777" w:rsidR="00355F27" w:rsidRDefault="002E4BFA">
            <w:pPr>
              <w:pStyle w:val="Normal1"/>
              <w:widowControl w:val="0"/>
              <w:spacing w:line="240" w:lineRule="auto"/>
            </w:pPr>
            <w:r>
              <w:t>UpdateThread updater;</w:t>
            </w:r>
          </w:p>
          <w:p w14:paraId="672529C7" w14:textId="77777777" w:rsidR="00355F27" w:rsidRDefault="002E4BFA">
            <w:pPr>
              <w:pStyle w:val="Normal1"/>
              <w:widowControl w:val="0"/>
              <w:spacing w:line="240" w:lineRule="auto"/>
            </w:pPr>
            <w:r>
              <w:t>Host host;</w:t>
            </w:r>
          </w:p>
          <w:p w14:paraId="17C0AFDB" w14:textId="77777777" w:rsidR="00355F27" w:rsidRDefault="002E4BFA">
            <w:pPr>
              <w:pStyle w:val="Normal1"/>
              <w:widowControl w:val="0"/>
              <w:spacing w:line="240" w:lineRule="auto"/>
            </w:pPr>
            <w:r>
              <w:t>ObjectInputStream ois;</w:t>
            </w:r>
          </w:p>
        </w:tc>
      </w:tr>
      <w:tr w:rsidR="00355F27" w14:paraId="3D911466" w14:textId="77777777">
        <w:tc>
          <w:tcPr>
            <w:tcW w:w="2610" w:type="dxa"/>
            <w:tcMar>
              <w:top w:w="100" w:type="dxa"/>
              <w:left w:w="100" w:type="dxa"/>
              <w:bottom w:w="100" w:type="dxa"/>
              <w:right w:w="100" w:type="dxa"/>
            </w:tcMar>
          </w:tcPr>
          <w:p w14:paraId="365031BE" w14:textId="77777777" w:rsidR="00355F27" w:rsidRDefault="002E4BFA">
            <w:pPr>
              <w:pStyle w:val="Normal1"/>
              <w:widowControl w:val="0"/>
              <w:spacing w:line="240" w:lineRule="auto"/>
            </w:pPr>
            <w:r>
              <w:t>run();</w:t>
            </w:r>
          </w:p>
        </w:tc>
      </w:tr>
    </w:tbl>
    <w:p w14:paraId="01C866BF" w14:textId="77777777" w:rsidR="00355F27" w:rsidRDefault="00355F27">
      <w:pPr>
        <w:pStyle w:val="Normal1"/>
        <w:widowControl w:val="0"/>
        <w:spacing w:line="240" w:lineRule="auto"/>
      </w:pPr>
    </w:p>
    <w:p w14:paraId="001A7120" w14:textId="77777777" w:rsidR="00355F27" w:rsidRDefault="002E4BFA">
      <w:pPr>
        <w:pStyle w:val="Normal1"/>
        <w:widowControl w:val="0"/>
        <w:spacing w:line="240" w:lineRule="auto"/>
      </w:pPr>
      <w:r>
        <w:t>On run(), ReceiverThread has while(true) loop that reads ServerCommands or ImmediateCommands.If it receives an ImmediateCommand, it will read which type it is and execute it immediately, sending the data back to the client in a ServerReply.</w:t>
      </w:r>
    </w:p>
    <w:p w14:paraId="117293E6" w14:textId="77777777" w:rsidR="00355F27" w:rsidRDefault="00355F27">
      <w:pPr>
        <w:pStyle w:val="Normal1"/>
        <w:widowControl w:val="0"/>
        <w:spacing w:line="240" w:lineRule="auto"/>
      </w:pPr>
    </w:p>
    <w:p w14:paraId="73A09CA9" w14:textId="77777777" w:rsidR="00355F27" w:rsidRDefault="002E4BFA">
      <w:pPr>
        <w:pStyle w:val="Normal1"/>
        <w:widowControl w:val="0"/>
        <w:spacing w:line="240" w:lineRule="auto"/>
      </w:pPr>
      <w:r>
        <w:t xml:space="preserve"> If it recieves a ServerComand, it passes it to the UpdateThread through addCommand();</w:t>
      </w:r>
    </w:p>
    <w:p w14:paraId="73A70597" w14:textId="77777777" w:rsidR="00355F27" w:rsidRDefault="00355F27">
      <w:pPr>
        <w:pStyle w:val="Normal1"/>
      </w:pPr>
    </w:p>
    <w:sectPr w:rsidR="00355F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CFE15B" w14:textId="77777777" w:rsidR="006701B2" w:rsidRDefault="006701B2" w:rsidP="00B245D3">
      <w:pPr>
        <w:spacing w:line="240" w:lineRule="auto"/>
      </w:pPr>
      <w:r>
        <w:separator/>
      </w:r>
    </w:p>
  </w:endnote>
  <w:endnote w:type="continuationSeparator" w:id="0">
    <w:p w14:paraId="06EA0579" w14:textId="77777777" w:rsidR="006701B2" w:rsidRDefault="006701B2" w:rsidP="00B245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FB1FDE" w14:textId="77777777" w:rsidR="006701B2" w:rsidRDefault="006701B2" w:rsidP="00B245D3">
      <w:pPr>
        <w:spacing w:line="240" w:lineRule="auto"/>
      </w:pPr>
      <w:r>
        <w:separator/>
      </w:r>
    </w:p>
  </w:footnote>
  <w:footnote w:type="continuationSeparator" w:id="0">
    <w:p w14:paraId="14467967" w14:textId="77777777" w:rsidR="006701B2" w:rsidRDefault="006701B2" w:rsidP="00B245D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904FC"/>
    <w:multiLevelType w:val="hybridMultilevel"/>
    <w:tmpl w:val="43CA185C"/>
    <w:lvl w:ilvl="0" w:tplc="6B308094">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183723"/>
    <w:multiLevelType w:val="hybridMultilevel"/>
    <w:tmpl w:val="6FCEBE9E"/>
    <w:lvl w:ilvl="0" w:tplc="3080FEFA">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AE21E0"/>
    <w:multiLevelType w:val="multilevel"/>
    <w:tmpl w:val="A6ACC7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son Roodman">
    <w15:presenceInfo w15:providerId="Windows Live" w15:userId="9aa17cdec58e8c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F27"/>
    <w:rsid w:val="002E4BFA"/>
    <w:rsid w:val="00355F27"/>
    <w:rsid w:val="005B1868"/>
    <w:rsid w:val="006701B2"/>
    <w:rsid w:val="006E7BD7"/>
    <w:rsid w:val="006F6C80"/>
    <w:rsid w:val="00AF7944"/>
    <w:rsid w:val="00B245D3"/>
    <w:rsid w:val="00DC110F"/>
    <w:rsid w:val="00E754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DCDE5A"/>
  <w15:docId w15:val="{D70D1702-6509-455F-A589-C3D6A0357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paragraph" w:styleId="BalloonText">
    <w:name w:val="Balloon Text"/>
    <w:basedOn w:val="Normal"/>
    <w:link w:val="BalloonTextChar"/>
    <w:uiPriority w:val="99"/>
    <w:semiHidden/>
    <w:unhideWhenUsed/>
    <w:rsid w:val="006F6C8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6C80"/>
    <w:rPr>
      <w:rFonts w:ascii="Lucida Grande" w:hAnsi="Lucida Grande" w:cs="Lucida Grande"/>
      <w:sz w:val="18"/>
      <w:szCs w:val="18"/>
    </w:rPr>
  </w:style>
  <w:style w:type="paragraph" w:styleId="Header">
    <w:name w:val="header"/>
    <w:basedOn w:val="Normal"/>
    <w:link w:val="HeaderChar"/>
    <w:uiPriority w:val="99"/>
    <w:unhideWhenUsed/>
    <w:rsid w:val="00B245D3"/>
    <w:pPr>
      <w:tabs>
        <w:tab w:val="center" w:pos="4680"/>
        <w:tab w:val="right" w:pos="9360"/>
      </w:tabs>
      <w:spacing w:line="240" w:lineRule="auto"/>
    </w:pPr>
  </w:style>
  <w:style w:type="character" w:customStyle="1" w:styleId="HeaderChar">
    <w:name w:val="Header Char"/>
    <w:basedOn w:val="DefaultParagraphFont"/>
    <w:link w:val="Header"/>
    <w:uiPriority w:val="99"/>
    <w:rsid w:val="00B245D3"/>
  </w:style>
  <w:style w:type="paragraph" w:styleId="Footer">
    <w:name w:val="footer"/>
    <w:basedOn w:val="Normal"/>
    <w:link w:val="FooterChar"/>
    <w:uiPriority w:val="99"/>
    <w:unhideWhenUsed/>
    <w:rsid w:val="00B245D3"/>
    <w:pPr>
      <w:tabs>
        <w:tab w:val="center" w:pos="4680"/>
        <w:tab w:val="right" w:pos="9360"/>
      </w:tabs>
      <w:spacing w:line="240" w:lineRule="auto"/>
    </w:pPr>
  </w:style>
  <w:style w:type="character" w:customStyle="1" w:styleId="FooterChar">
    <w:name w:val="Footer Char"/>
    <w:basedOn w:val="DefaultParagraphFont"/>
    <w:link w:val="Footer"/>
    <w:uiPriority w:val="99"/>
    <w:rsid w:val="00B24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9</Pages>
  <Words>1345</Words>
  <Characters>7673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John Burroughs School</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Roodman</cp:lastModifiedBy>
  <cp:revision>8</cp:revision>
  <dcterms:created xsi:type="dcterms:W3CDTF">2016-04-07T00:26:00Z</dcterms:created>
  <dcterms:modified xsi:type="dcterms:W3CDTF">2016-04-13T05:33:00Z</dcterms:modified>
</cp:coreProperties>
</file>